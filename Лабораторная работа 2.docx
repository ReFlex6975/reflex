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2B" w:rsidRPr="00B25F2E" w:rsidRDefault="00347D53" w:rsidP="00BD052B">
      <w:pPr>
        <w:ind w:firstLine="0"/>
        <w:jc w:val="center"/>
        <w:rPr>
          <w:b/>
        </w:rPr>
      </w:pPr>
      <w:sdt>
        <w:sdtPr>
          <w:rPr>
            <w:rFonts w:ascii="Cambria Math" w:hAnsi="Cambria Math"/>
            <w:b/>
            <w:i/>
          </w:rPr>
          <w:id w:val="178762809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a"/>
                <w:rFonts w:ascii="Cambria Math" w:hAnsi="Cambria Math"/>
              </w:rPr>
              <m:t>Место для уравнения.</m:t>
            </m:r>
          </m:oMath>
        </w:sdtContent>
      </w:sdt>
      <w:r w:rsidR="00BD052B" w:rsidRPr="00B25F2E">
        <w:rPr>
          <w:b/>
        </w:rPr>
        <w:t xml:space="preserve">Лабораторная работа </w:t>
      </w:r>
      <w:r w:rsidR="008F3BF8" w:rsidRPr="008F3BF8">
        <w:rPr>
          <w:b/>
        </w:rPr>
        <w:t>2</w:t>
      </w:r>
      <w:r w:rsidR="00BD052B" w:rsidRPr="00B25F2E">
        <w:rPr>
          <w:b/>
        </w:rPr>
        <w:t xml:space="preserve"> </w:t>
      </w:r>
    </w:p>
    <w:p w:rsidR="008F3BF8" w:rsidRPr="008F3BF8" w:rsidRDefault="008F3BF8" w:rsidP="008F3BF8">
      <w:pPr>
        <w:pStyle w:val="1"/>
        <w:shd w:val="clear" w:color="auto" w:fill="FFFFFF"/>
        <w:spacing w:before="0" w:after="0"/>
        <w:ind w:firstLine="0"/>
        <w:rPr>
          <w:rFonts w:eastAsia="Times New Roman" w:cs="Times New Roman"/>
          <w:color w:val="444444"/>
          <w:kern w:val="36"/>
          <w:sz w:val="28"/>
          <w:lang w:eastAsia="ru-RU"/>
        </w:rPr>
      </w:pPr>
      <w:proofErr w:type="spellStart"/>
      <w:r w:rsidRPr="008F3BF8">
        <w:rPr>
          <w:rFonts w:eastAsia="Times New Roman" w:cs="Times New Roman"/>
          <w:color w:val="444444"/>
          <w:kern w:val="36"/>
          <w:sz w:val="28"/>
          <w:lang w:eastAsia="ru-RU"/>
        </w:rPr>
        <w:t>Алиасы</w:t>
      </w:r>
      <w:proofErr w:type="spellEnd"/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outlineLvl w:val="2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Цели</w:t>
      </w:r>
      <w:r>
        <w:rPr>
          <w:rFonts w:eastAsia="Times New Roman" w:cs="Times New Roman"/>
          <w:b/>
          <w:bCs/>
          <w:color w:val="444444"/>
          <w:szCs w:val="28"/>
          <w:lang w:eastAsia="ru-RU"/>
        </w:rPr>
        <w:t xml:space="preserve">: </w:t>
      </w:r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Научиться настраивать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и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шорткаты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для команд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git</w:t>
      </w:r>
      <w:proofErr w:type="spellEnd"/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color w:val="444444"/>
          <w:szCs w:val="28"/>
          <w:lang w:eastAsia="ru-RU"/>
        </w:rPr>
      </w:pPr>
      <w:r w:rsidRPr="008F3BF8">
        <w:rPr>
          <w:rFonts w:eastAsia="Times New Roman" w:cs="Times New Roman"/>
          <w:b/>
          <w:bCs/>
          <w:iCs/>
          <w:szCs w:val="28"/>
          <w:lang w:eastAsia="ru-RU"/>
        </w:rPr>
        <w:t>1.</w:t>
      </w:r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 xml:space="preserve">Общие 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алиасы</w:t>
      </w:r>
      <w:proofErr w:type="spellEnd"/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Для пользователей Windows:</w:t>
      </w:r>
    </w:p>
    <w:p w:rsidR="008F3BF8" w:rsidRPr="008F3BF8" w:rsidRDefault="008F3BF8" w:rsidP="008F3BF8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8F3BF8">
        <w:rPr>
          <w:rFonts w:eastAsia="Times New Roman" w:cs="Times New Roman"/>
          <w:b/>
          <w:bCs/>
          <w:caps/>
          <w:szCs w:val="28"/>
          <w:lang w:eastAsia="ru-RU"/>
        </w:rPr>
        <w:t>ВЫПОЛНИТЬ</w:t>
      </w:r>
      <w:r w:rsidRPr="008F3BF8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alias.co checkout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alias.ci commit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alias.st status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alias.br branch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</w:t>
      </w:r>
      <w:proofErr w:type="spellStart"/>
      <w:proofErr w:type="gram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alias.hist</w:t>
      </w:r>
      <w:proofErr w:type="spellEnd"/>
      <w:proofErr w:type="gram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"log --pretty=format:'%h %ad | %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s%d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[%an]' --graph --date=short"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</w:t>
      </w:r>
      <w:proofErr w:type="spellStart"/>
      <w:proofErr w:type="gram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alias.type</w:t>
      </w:r>
      <w:proofErr w:type="spellEnd"/>
      <w:proofErr w:type="gram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'cat-file -t'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config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--global </w:t>
      </w:r>
      <w:proofErr w:type="spellStart"/>
      <w:proofErr w:type="gram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alias.dump</w:t>
      </w:r>
      <w:proofErr w:type="spellEnd"/>
      <w:proofErr w:type="gram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'cat-file -p'</w:t>
      </w:r>
    </w:p>
    <w:p w:rsidR="008F3BF8" w:rsidRPr="00347D53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val="en-US" w:eastAsia="ru-RU"/>
        </w:rPr>
      </w:pP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Также, для пользователей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Unix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/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Mac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:</w:t>
      </w:r>
    </w:p>
    <w:p w:rsid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status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, </w:t>
      </w:r>
      <w:proofErr w:type="spellStart"/>
      <w:ins w:id="0" w:author="Unknown"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git</w:t>
        </w:r>
        <w:proofErr w:type="spellEnd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 xml:space="preserve"> </w:t>
        </w:r>
        <w:proofErr w:type="spellStart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add</w:t>
        </w:r>
      </w:ins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, </w:t>
      </w:r>
      <w:proofErr w:type="spellStart"/>
      <w:ins w:id="1" w:author="Unknown"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git</w:t>
        </w:r>
        <w:proofErr w:type="spellEnd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 xml:space="preserve"> </w:t>
        </w:r>
        <w:proofErr w:type="spellStart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commit</w:t>
        </w:r>
      </w:ins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, </w:t>
      </w:r>
      <w:proofErr w:type="spellStart"/>
      <w:ins w:id="2" w:author="Unknown"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git</w:t>
        </w:r>
        <w:proofErr w:type="spellEnd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 xml:space="preserve"> </w:t>
        </w:r>
        <w:proofErr w:type="spellStart"/>
        <w:r w:rsidRPr="008F3BF8">
          <w:rPr>
            <w:rFonts w:ascii="Courier New" w:eastAsia="Times New Roman" w:hAnsi="Courier New" w:cs="Courier New"/>
            <w:color w:val="444444"/>
            <w:sz w:val="24"/>
            <w:szCs w:val="28"/>
            <w:lang w:eastAsia="ru-RU"/>
          </w:rPr>
          <w:t>checkout</w:t>
        </w:r>
      </w:ins>
      <w:proofErr w:type="spellEnd"/>
      <w:r w:rsidRPr="008F3BF8">
        <w:rPr>
          <w:rFonts w:eastAsia="Times New Roman" w:cs="Times New Roman"/>
          <w:color w:val="444444"/>
          <w:sz w:val="24"/>
          <w:szCs w:val="28"/>
          <w:lang w:eastAsia="ru-RU"/>
        </w:rPr>
        <w:t> </w:t>
      </w:r>
      <w:r w:rsidRPr="008F3BF8">
        <w:rPr>
          <w:rFonts w:eastAsia="Times New Roman" w:cs="Times New Roman"/>
          <w:color w:val="444444"/>
          <w:szCs w:val="28"/>
          <w:lang w:eastAsia="ru-RU"/>
        </w:rPr>
        <w:t>— общие команды, для которых полезно иметь сокращения.</w:t>
      </w: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Добавьте следующее в файл .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gitconfig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в вашем $HOME каталоге.</w:t>
      </w:r>
    </w:p>
    <w:p w:rsidR="008F3BF8" w:rsidRPr="008F3BF8" w:rsidRDefault="008F3BF8" w:rsidP="008F3BF8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8F3BF8">
        <w:rPr>
          <w:rFonts w:eastAsia="Times New Roman" w:cs="Times New Roman"/>
          <w:b/>
          <w:bCs/>
          <w:caps/>
          <w:szCs w:val="28"/>
          <w:lang w:eastAsia="ru-RU"/>
        </w:rPr>
        <w:t>ФАЙЛ</w:t>
      </w:r>
      <w:r w:rsidRPr="008F3BF8">
        <w:rPr>
          <w:rFonts w:eastAsia="Times New Roman" w:cs="Times New Roman"/>
          <w:b/>
          <w:bCs/>
          <w:caps/>
          <w:szCs w:val="28"/>
          <w:lang w:val="en-US" w:eastAsia="ru-RU"/>
        </w:rPr>
        <w:t>: </w:t>
      </w:r>
      <w:r w:rsidRPr="008F3BF8">
        <w:rPr>
          <w:rFonts w:eastAsia="Times New Roman" w:cs="Times New Roman"/>
          <w:b/>
          <w:bCs/>
          <w:i/>
          <w:iCs/>
          <w:szCs w:val="28"/>
          <w:lang w:val="en-US" w:eastAsia="ru-RU"/>
        </w:rPr>
        <w:t>.</w:t>
      </w:r>
      <w:proofErr w:type="spellStart"/>
      <w:r w:rsidRPr="008F3BF8">
        <w:rPr>
          <w:rFonts w:eastAsia="Times New Roman" w:cs="Times New Roman"/>
          <w:b/>
          <w:bCs/>
          <w:i/>
          <w:iCs/>
          <w:szCs w:val="28"/>
          <w:lang w:val="en-US" w:eastAsia="ru-RU"/>
        </w:rPr>
        <w:t>gitconfig</w:t>
      </w:r>
      <w:proofErr w:type="spellEnd"/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[alias]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co = checkout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ci = commit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st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= status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br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= branch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hist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= log --pretty=</w:t>
      </w:r>
      <w:proofErr w:type="gram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format:\</w:t>
      </w:r>
      <w:proofErr w:type="gram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"%h %ad | %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s%d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[%an]\" --graph --date=short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type = cat-file -t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 dump = cat-file -p</w:t>
      </w:r>
    </w:p>
    <w:p w:rsidR="008F3BF8" w:rsidRPr="00347D53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val="en-US" w:eastAsia="ru-RU"/>
        </w:rPr>
      </w:pPr>
    </w:p>
    <w:p w:rsidR="008F3BF8" w:rsidRPr="008F3BF8" w:rsidRDefault="008F3BF8" w:rsidP="00304ABC">
      <w:pPr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Мы уже успели рассмотреть команды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commit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и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status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, в предыдущем уроке рассмотрели команду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log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и совсем скоро познакомимся с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checkout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. Главное, что стоит запомнить из этого урока, так это то, что теперь вы можете вводить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st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там, где раньше приходилось использовать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status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. Аналогичным образом, пишем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co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вместо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checkout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и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ci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вместо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commit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. Что лучше всего, команда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hist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позволит избежать ввода очень длинной команды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log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.</w:t>
      </w:r>
    </w:p>
    <w:p w:rsidR="008F3BF8" w:rsidRPr="00304ABC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304ABC">
        <w:rPr>
          <w:rFonts w:eastAsia="Times New Roman" w:cs="Times New Roman"/>
          <w:color w:val="FF0000"/>
          <w:szCs w:val="28"/>
          <w:lang w:eastAsia="ru-RU"/>
        </w:rPr>
        <w:t>Попробуйте использовать новые команды.</w:t>
      </w: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color w:val="444444"/>
          <w:szCs w:val="28"/>
          <w:lang w:eastAsia="ru-RU"/>
        </w:rPr>
      </w:pPr>
      <w:r w:rsidRPr="008F3BF8">
        <w:rPr>
          <w:rFonts w:eastAsia="Times New Roman" w:cs="Times New Roman"/>
          <w:b/>
          <w:bCs/>
          <w:iCs/>
          <w:szCs w:val="28"/>
          <w:lang w:eastAsia="ru-RU"/>
        </w:rPr>
        <w:t>2.</w:t>
      </w:r>
      <w:r>
        <w:rPr>
          <w:rFonts w:eastAsia="Times New Roman" w:cs="Times New Roman"/>
          <w:b/>
          <w:bCs/>
          <w:i/>
          <w:iCs/>
          <w:szCs w:val="28"/>
          <w:lang w:eastAsia="ru-RU"/>
        </w:rPr>
        <w:t xml:space="preserve"> </w:t>
      </w:r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 xml:space="preserve">Задайте 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алиас</w:t>
      </w:r>
      <w:proofErr w:type="spellEnd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 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hist</w:t>
      </w:r>
      <w:proofErr w:type="spellEnd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 в файле .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gitconfig</w:t>
      </w:r>
      <w:proofErr w:type="spellEnd"/>
    </w:p>
    <w:p w:rsid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По большей части, я буду продолжать печатать полные команды в этом руководстве. Единственным исключением будет использование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алиаса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hist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, указанного выше, когда мне понадобится посмотреть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лог. Если вы хотите повторять мои действия, убедитесь, что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hist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установлен в вашем файле </w:t>
      </w:r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.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gitconfig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.</w:t>
      </w: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color w:val="444444"/>
          <w:szCs w:val="28"/>
          <w:lang w:eastAsia="ru-RU"/>
        </w:rPr>
      </w:pPr>
      <w:r>
        <w:rPr>
          <w:rFonts w:eastAsia="Times New Roman" w:cs="Times New Roman"/>
          <w:b/>
          <w:bCs/>
          <w:iCs/>
          <w:szCs w:val="28"/>
          <w:lang w:eastAsia="ru-RU"/>
        </w:rPr>
        <w:t xml:space="preserve">3. 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Type</w:t>
      </w:r>
      <w:proofErr w:type="spellEnd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 и 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Dump</w:t>
      </w:r>
      <w:proofErr w:type="spellEnd"/>
    </w:p>
    <w:p w:rsidR="008F3BF8" w:rsidRP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lastRenderedPageBreak/>
        <w:t xml:space="preserve">Мы добавили несколько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алиасов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для команд, которых мы еще не рассматривали. С командой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branch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разберемся чуть позже, а команда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cat-file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 используется для исследования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, в чем мы вскоре убедимся.</w:t>
      </w:r>
    </w:p>
    <w:p w:rsidR="008F3BF8" w:rsidRPr="008F3BF8" w:rsidRDefault="008F3BF8" w:rsidP="008F3BF8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color w:val="444444"/>
          <w:szCs w:val="28"/>
          <w:lang w:eastAsia="ru-RU"/>
        </w:rPr>
      </w:pPr>
      <w:r>
        <w:rPr>
          <w:rFonts w:eastAsia="Times New Roman" w:cs="Times New Roman"/>
          <w:b/>
          <w:bCs/>
          <w:iCs/>
          <w:szCs w:val="28"/>
          <w:lang w:eastAsia="ru-RU"/>
        </w:rPr>
        <w:t xml:space="preserve">4. </w:t>
      </w:r>
      <w:proofErr w:type="spellStart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>Алиасы</w:t>
      </w:r>
      <w:proofErr w:type="spellEnd"/>
      <w:r w:rsidRPr="008F3BF8">
        <w:rPr>
          <w:rFonts w:eastAsia="Times New Roman" w:cs="Times New Roman"/>
          <w:b/>
          <w:bCs/>
          <w:color w:val="444444"/>
          <w:szCs w:val="28"/>
          <w:lang w:eastAsia="ru-RU"/>
        </w:rPr>
        <w:t xml:space="preserve"> команд (опционально)</w:t>
      </w:r>
    </w:p>
    <w:p w:rsidR="008F3BF8" w:rsidRP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Если ваша оболочка поддерживает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или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шорткаты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, вы можете добавить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и на этом уровне. Я использую:</w:t>
      </w:r>
    </w:p>
    <w:p w:rsidR="008F3BF8" w:rsidRPr="008F3BF8" w:rsidRDefault="008F3BF8" w:rsidP="008F3BF8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eastAsia="ru-RU"/>
        </w:rPr>
      </w:pPr>
      <w:r w:rsidRPr="008F3BF8">
        <w:rPr>
          <w:rFonts w:eastAsia="Times New Roman" w:cs="Times New Roman"/>
          <w:b/>
          <w:bCs/>
          <w:caps/>
          <w:szCs w:val="28"/>
          <w:lang w:eastAsia="ru-RU"/>
        </w:rPr>
        <w:t>ФАЙЛ:</w:t>
      </w:r>
      <w:r w:rsidRPr="008F3BF8">
        <w:rPr>
          <w:rFonts w:eastAsia="Times New Roman" w:cs="Times New Roman"/>
          <w:b/>
          <w:bCs/>
          <w:caps/>
          <w:szCs w:val="28"/>
          <w:lang w:val="en-US" w:eastAsia="ru-RU"/>
        </w:rPr>
        <w:t> </w:t>
      </w:r>
      <w:r w:rsidRPr="008F3BF8">
        <w:rPr>
          <w:rFonts w:eastAsia="Times New Roman" w:cs="Times New Roman"/>
          <w:b/>
          <w:bCs/>
          <w:i/>
          <w:iCs/>
          <w:szCs w:val="28"/>
          <w:lang w:eastAsia="ru-RU"/>
        </w:rPr>
        <w:t>.</w:t>
      </w:r>
      <w:r w:rsidRPr="008F3BF8">
        <w:rPr>
          <w:rFonts w:eastAsia="Times New Roman" w:cs="Times New Roman"/>
          <w:b/>
          <w:bCs/>
          <w:i/>
          <w:iCs/>
          <w:szCs w:val="28"/>
          <w:lang w:val="en-US" w:eastAsia="ru-RU"/>
        </w:rPr>
        <w:t>profile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gs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status 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ga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add 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gb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branch 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gc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commit'</w:t>
      </w:r>
    </w:p>
    <w:p w:rsidR="008F3BF8" w:rsidRPr="00124885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gd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diff'</w:t>
      </w:r>
      <w:r w:rsidR="00124885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i</w:t>
      </w:r>
      <w:bookmarkStart w:id="3" w:name="_GoBack"/>
      <w:bookmarkEnd w:id="3"/>
      <w:proofErr w:type="spellEnd"/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gco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checkout 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gk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gitk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--all&amp;'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alias 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gx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gitx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--all'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alias got='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'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</w:pPr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alias get='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>git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val="en-US" w:eastAsia="ru-RU"/>
        </w:rPr>
        <w:t xml:space="preserve"> '</w:t>
      </w:r>
    </w:p>
    <w:p w:rsidR="008F3BF8" w:rsidRPr="00347D53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val="en-US" w:eastAsia="ru-RU"/>
        </w:rPr>
      </w:pPr>
    </w:p>
    <w:p w:rsidR="008F3BF8" w:rsidRP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Сокращение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gco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для команды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 xml:space="preserve"> 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checkout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особенно полезно. Оно позволяет мне вводить:</w:t>
      </w:r>
    </w:p>
    <w:p w:rsid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</w:pP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gco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 xml:space="preserve"> &lt;</w:t>
      </w:r>
      <w:proofErr w:type="spellStart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branch</w:t>
      </w:r>
      <w:proofErr w:type="spellEnd"/>
      <w:r w:rsidRPr="008F3BF8"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  <w:t>&gt;</w:t>
      </w:r>
    </w:p>
    <w:p w:rsidR="008F3BF8" w:rsidRPr="008F3BF8" w:rsidRDefault="008F3BF8" w:rsidP="008F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color w:val="444444"/>
          <w:sz w:val="24"/>
          <w:szCs w:val="28"/>
          <w:lang w:eastAsia="ru-RU"/>
        </w:rPr>
      </w:pPr>
    </w:p>
    <w:p w:rsidR="008F3BF8" w:rsidRP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для переключения в отдельную ветку.</w:t>
      </w:r>
    </w:p>
    <w:p w:rsidR="008F3BF8" w:rsidRDefault="008F3BF8" w:rsidP="00304ABC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444444"/>
          <w:szCs w:val="28"/>
          <w:lang w:eastAsia="ru-RU"/>
        </w:rPr>
      </w:pPr>
      <w:r w:rsidRPr="008F3BF8">
        <w:rPr>
          <w:rFonts w:eastAsia="Times New Roman" w:cs="Times New Roman"/>
          <w:color w:val="444444"/>
          <w:szCs w:val="28"/>
          <w:lang w:eastAsia="ru-RU"/>
        </w:rPr>
        <w:t>И да, я достаточно часто пишу вместо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git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get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> или </w:t>
      </w:r>
      <w:proofErr w:type="spellStart"/>
      <w:r w:rsidRPr="008F3BF8">
        <w:rPr>
          <w:rFonts w:eastAsia="Times New Roman" w:cs="Times New Roman"/>
          <w:color w:val="444444"/>
          <w:szCs w:val="28"/>
          <w:shd w:val="clear" w:color="auto" w:fill="EEEEEE"/>
          <w:lang w:eastAsia="ru-RU"/>
        </w:rPr>
        <w:t>got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, поэтому создам </w:t>
      </w:r>
      <w:proofErr w:type="spellStart"/>
      <w:r w:rsidRPr="008F3BF8">
        <w:rPr>
          <w:rFonts w:eastAsia="Times New Roman" w:cs="Times New Roman"/>
          <w:color w:val="444444"/>
          <w:szCs w:val="28"/>
          <w:lang w:eastAsia="ru-RU"/>
        </w:rPr>
        <w:t>алиасы</w:t>
      </w:r>
      <w:proofErr w:type="spellEnd"/>
      <w:r w:rsidRPr="008F3BF8">
        <w:rPr>
          <w:rFonts w:eastAsia="Times New Roman" w:cs="Times New Roman"/>
          <w:color w:val="444444"/>
          <w:szCs w:val="28"/>
          <w:lang w:eastAsia="ru-RU"/>
        </w:rPr>
        <w:t xml:space="preserve"> и для них.</w:t>
      </w:r>
    </w:p>
    <w:p w:rsidR="008F3BF8" w:rsidRDefault="008F3BF8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br w:type="page"/>
      </w:r>
    </w:p>
    <w:p w:rsidR="008F3BF8" w:rsidRPr="008F3BF8" w:rsidRDefault="008F3BF8" w:rsidP="008F3BF8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8F3BF8">
        <w:rPr>
          <w:rFonts w:cs="Times New Roman"/>
          <w:color w:val="444444"/>
          <w:sz w:val="28"/>
        </w:rPr>
        <w:lastRenderedPageBreak/>
        <w:t>Получение старых версий</w:t>
      </w:r>
    </w:p>
    <w:p w:rsidR="008F3BF8" w:rsidRPr="008F3BF8" w:rsidRDefault="008F3BF8" w:rsidP="008F3BF8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8F3BF8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8F3BF8">
        <w:rPr>
          <w:rFonts w:ascii="Times New Roman" w:hAnsi="Times New Roman" w:cs="Times New Roman"/>
          <w:b w:val="0"/>
          <w:color w:val="444444"/>
          <w:szCs w:val="28"/>
        </w:rPr>
        <w:t>Научиться возвращать рабочий каталог к любому предыдущему состоянию.</w:t>
      </w:r>
    </w:p>
    <w:p w:rsid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 xml:space="preserve">Возвращаться назад в историю очень просто. Команда </w:t>
      </w:r>
      <w:proofErr w:type="spellStart"/>
      <w:r w:rsidRPr="008F3BF8">
        <w:rPr>
          <w:color w:val="444444"/>
          <w:sz w:val="28"/>
          <w:szCs w:val="28"/>
        </w:rPr>
        <w:t>checkout</w:t>
      </w:r>
      <w:proofErr w:type="spellEnd"/>
      <w:r w:rsidRPr="008F3BF8">
        <w:rPr>
          <w:color w:val="444444"/>
          <w:sz w:val="28"/>
          <w:szCs w:val="28"/>
        </w:rPr>
        <w:t xml:space="preserve"> скопирует любой снимок из </w:t>
      </w:r>
      <w:proofErr w:type="spellStart"/>
      <w:r w:rsidRPr="008F3BF8">
        <w:rPr>
          <w:color w:val="444444"/>
          <w:sz w:val="28"/>
          <w:szCs w:val="28"/>
        </w:rPr>
        <w:t>репозитория</w:t>
      </w:r>
      <w:proofErr w:type="spellEnd"/>
      <w:r w:rsidRPr="008F3BF8">
        <w:rPr>
          <w:color w:val="444444"/>
          <w:sz w:val="28"/>
          <w:szCs w:val="28"/>
        </w:rPr>
        <w:t xml:space="preserve"> в рабочий каталог.</w:t>
      </w:r>
    </w:p>
    <w:p w:rsidR="008F3BF8" w:rsidRP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 xml:space="preserve">Получите </w:t>
      </w:r>
      <w:proofErr w:type="spellStart"/>
      <w:r w:rsidRPr="008F3BF8">
        <w:rPr>
          <w:rFonts w:ascii="Times New Roman" w:hAnsi="Times New Roman" w:cs="Times New Roman"/>
          <w:color w:val="444444"/>
          <w:sz w:val="28"/>
          <w:szCs w:val="28"/>
        </w:rPr>
        <w:t>хэши</w:t>
      </w:r>
      <w:proofErr w:type="spellEnd"/>
      <w:r w:rsidRPr="008F3BF8">
        <w:rPr>
          <w:rFonts w:ascii="Times New Roman" w:hAnsi="Times New Roman" w:cs="Times New Roman"/>
          <w:color w:val="444444"/>
          <w:sz w:val="28"/>
          <w:szCs w:val="28"/>
        </w:rPr>
        <w:t xml:space="preserve"> предыдущих версий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hist</w:t>
      </w:r>
      <w:proofErr w:type="spellEnd"/>
    </w:p>
    <w:p w:rsidR="008F3BF8" w:rsidRDefault="008F3BF8" w:rsidP="008F3BF8">
      <w:pPr>
        <w:pStyle w:val="note"/>
        <w:shd w:val="clear" w:color="auto" w:fill="FFFFFF"/>
        <w:spacing w:before="0" w:beforeAutospacing="0" w:after="0" w:afterAutospacing="0"/>
        <w:jc w:val="both"/>
        <w:rPr>
          <w:rStyle w:val="a7"/>
          <w:color w:val="444444"/>
          <w:sz w:val="28"/>
          <w:szCs w:val="28"/>
        </w:rPr>
      </w:pPr>
    </w:p>
    <w:p w:rsidR="008F3BF8" w:rsidRDefault="008F3BF8" w:rsidP="00304ABC">
      <w:pPr>
        <w:pStyle w:val="note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rStyle w:val="a7"/>
          <w:color w:val="FF0000"/>
          <w:sz w:val="28"/>
          <w:szCs w:val="28"/>
        </w:rPr>
        <w:t>Примечание:</w:t>
      </w:r>
      <w:r w:rsidRPr="008F3BF8">
        <w:rPr>
          <w:color w:val="FF0000"/>
          <w:sz w:val="28"/>
          <w:szCs w:val="28"/>
        </w:rPr>
        <w:t> </w:t>
      </w:r>
      <w:r w:rsidRPr="008F3BF8">
        <w:rPr>
          <w:color w:val="444444"/>
          <w:sz w:val="28"/>
          <w:szCs w:val="28"/>
        </w:rPr>
        <w:t>Вы не забыли задать 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hist</w:t>
      </w:r>
      <w:proofErr w:type="spellEnd"/>
      <w:r w:rsidRPr="008F3BF8">
        <w:rPr>
          <w:color w:val="444444"/>
          <w:sz w:val="28"/>
          <w:szCs w:val="28"/>
        </w:rPr>
        <w:t> в вашем файле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.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gitconfig</w:t>
      </w:r>
      <w:proofErr w:type="spellEnd"/>
      <w:r w:rsidRPr="008F3BF8">
        <w:rPr>
          <w:color w:val="444444"/>
          <w:sz w:val="28"/>
          <w:szCs w:val="28"/>
        </w:rPr>
        <w:t>? Если забыли, посмотрите еще раз урок по </w:t>
      </w:r>
      <w:proofErr w:type="spellStart"/>
      <w:r w:rsidRPr="008F3BF8">
        <w:rPr>
          <w:color w:val="444444"/>
          <w:sz w:val="28"/>
          <w:szCs w:val="28"/>
        </w:rPr>
        <w:fldChar w:fldCharType="begin"/>
      </w:r>
      <w:r w:rsidRPr="008F3BF8">
        <w:rPr>
          <w:color w:val="444444"/>
          <w:sz w:val="28"/>
          <w:szCs w:val="28"/>
        </w:rPr>
        <w:instrText xml:space="preserve"> HYPERLINK "https://githowto.com/ru/aliases" </w:instrText>
      </w:r>
      <w:r w:rsidRPr="008F3BF8">
        <w:rPr>
          <w:color w:val="444444"/>
          <w:sz w:val="28"/>
          <w:szCs w:val="28"/>
        </w:rPr>
        <w:fldChar w:fldCharType="separate"/>
      </w:r>
      <w:r w:rsidRPr="008F3BF8">
        <w:rPr>
          <w:rStyle w:val="a3"/>
          <w:color w:val="2980B9"/>
          <w:sz w:val="28"/>
          <w:szCs w:val="28"/>
        </w:rPr>
        <w:t>алиасам</w:t>
      </w:r>
      <w:proofErr w:type="spellEnd"/>
      <w:r w:rsidRPr="008F3BF8">
        <w:rPr>
          <w:color w:val="444444"/>
          <w:sz w:val="28"/>
          <w:szCs w:val="28"/>
        </w:rPr>
        <w:fldChar w:fldCharType="end"/>
      </w:r>
      <w:r w:rsidRPr="008F3BF8">
        <w:rPr>
          <w:color w:val="444444"/>
          <w:sz w:val="28"/>
          <w:szCs w:val="28"/>
        </w:rPr>
        <w:t>.</w:t>
      </w:r>
    </w:p>
    <w:p w:rsidR="008F3BF8" w:rsidRPr="008F3BF8" w:rsidRDefault="008F3BF8" w:rsidP="008F3BF8">
      <w:pPr>
        <w:pStyle w:val="note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8F3BF8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8F3BF8">
        <w:rPr>
          <w:color w:val="444444"/>
          <w:sz w:val="24"/>
          <w:szCs w:val="28"/>
          <w:lang w:val="en-US"/>
        </w:rPr>
        <w:t>hist</w:t>
      </w:r>
      <w:proofErr w:type="spellEnd"/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* fa3c141 2011-03-09 | Added HTML header (HEAD, master) [Alexander Shvets]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* 8c32287 2011-03-09 | Added standard HTML page tags [Alexander Shvets]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8F3BF8" w:rsidRPr="00347D53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</w:p>
    <w:p w:rsid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 xml:space="preserve">Изучите данные лога и найдите </w:t>
      </w:r>
      <w:proofErr w:type="spellStart"/>
      <w:r w:rsidRPr="008F3BF8">
        <w:rPr>
          <w:color w:val="444444"/>
          <w:sz w:val="28"/>
          <w:szCs w:val="28"/>
        </w:rPr>
        <w:t>хэш</w:t>
      </w:r>
      <w:proofErr w:type="spellEnd"/>
      <w:r w:rsidRPr="008F3BF8">
        <w:rPr>
          <w:color w:val="444444"/>
          <w:sz w:val="28"/>
          <w:szCs w:val="28"/>
        </w:rPr>
        <w:t xml:space="preserve"> для первого </w:t>
      </w:r>
      <w:proofErr w:type="spellStart"/>
      <w:r w:rsidRPr="008F3BF8">
        <w:rPr>
          <w:color w:val="444444"/>
          <w:sz w:val="28"/>
          <w:szCs w:val="28"/>
        </w:rPr>
        <w:t>коммита</w:t>
      </w:r>
      <w:proofErr w:type="spellEnd"/>
      <w:r w:rsidRPr="008F3BF8">
        <w:rPr>
          <w:color w:val="444444"/>
          <w:sz w:val="28"/>
          <w:szCs w:val="28"/>
        </w:rPr>
        <w:t>. Он должен быть в последней строке данных 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hist</w:t>
      </w:r>
      <w:proofErr w:type="spellEnd"/>
      <w:r w:rsidRPr="008F3BF8">
        <w:rPr>
          <w:color w:val="444444"/>
          <w:sz w:val="28"/>
          <w:szCs w:val="28"/>
        </w:rPr>
        <w:t>. Используйте этот хэш-код (достаточно первых 7 знаков) в команде ниже. Затем проверьте содержимое файла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hello.html</w:t>
      </w:r>
      <w:r w:rsidRPr="008F3BF8">
        <w:rPr>
          <w:color w:val="444444"/>
          <w:sz w:val="28"/>
          <w:szCs w:val="28"/>
        </w:rPr>
        <w:t>.</w:t>
      </w:r>
    </w:p>
    <w:p w:rsidR="008F3BF8" w:rsidRP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checkout</w:t>
      </w:r>
      <w:proofErr w:type="spellEnd"/>
      <w:r w:rsidRPr="008F3BF8">
        <w:rPr>
          <w:color w:val="444444"/>
          <w:sz w:val="24"/>
          <w:szCs w:val="28"/>
        </w:rPr>
        <w:t xml:space="preserve"> &lt;</w:t>
      </w:r>
      <w:proofErr w:type="spellStart"/>
      <w:r w:rsidRPr="008F3BF8">
        <w:rPr>
          <w:color w:val="444444"/>
          <w:sz w:val="24"/>
          <w:szCs w:val="28"/>
        </w:rPr>
        <w:t>hash</w:t>
      </w:r>
      <w:proofErr w:type="spellEnd"/>
      <w:r w:rsidRPr="008F3BF8">
        <w:rPr>
          <w:color w:val="444444"/>
          <w:sz w:val="24"/>
          <w:szCs w:val="28"/>
        </w:rPr>
        <w:t>&gt;</w:t>
      </w:r>
    </w:p>
    <w:p w:rsidR="008F3BF8" w:rsidRDefault="008F3BF8" w:rsidP="008F3BF8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cat</w:t>
      </w:r>
      <w:proofErr w:type="spellEnd"/>
      <w:r w:rsidRPr="008F3BF8">
        <w:rPr>
          <w:color w:val="444444"/>
          <w:sz w:val="24"/>
          <w:szCs w:val="28"/>
        </w:rPr>
        <w:t xml:space="preserve"> hello.html</w:t>
      </w:r>
    </w:p>
    <w:p w:rsidR="008F3BF8" w:rsidRPr="008F3BF8" w:rsidRDefault="008F3BF8" w:rsidP="008F3BF8">
      <w:pPr>
        <w:pStyle w:val="HTML"/>
        <w:jc w:val="both"/>
        <w:rPr>
          <w:color w:val="444444"/>
          <w:sz w:val="24"/>
          <w:szCs w:val="28"/>
        </w:rPr>
      </w:pPr>
    </w:p>
    <w:p w:rsidR="008F3BF8" w:rsidRDefault="008F3BF8" w:rsidP="00304ABC">
      <w:pPr>
        <w:pStyle w:val="note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rStyle w:val="a7"/>
          <w:color w:val="FF0000"/>
          <w:sz w:val="28"/>
          <w:szCs w:val="28"/>
        </w:rPr>
        <w:t>Примечание:</w:t>
      </w:r>
      <w:r w:rsidRPr="008F3BF8">
        <w:rPr>
          <w:color w:val="FF0000"/>
          <w:sz w:val="28"/>
          <w:szCs w:val="28"/>
        </w:rPr>
        <w:t> </w:t>
      </w:r>
      <w:r w:rsidRPr="008F3BF8">
        <w:rPr>
          <w:color w:val="444444"/>
          <w:sz w:val="28"/>
          <w:szCs w:val="28"/>
        </w:rPr>
        <w:t xml:space="preserve">Многие команды зависят от </w:t>
      </w:r>
      <w:proofErr w:type="spellStart"/>
      <w:r w:rsidRPr="008F3BF8">
        <w:rPr>
          <w:color w:val="444444"/>
          <w:sz w:val="28"/>
          <w:szCs w:val="28"/>
        </w:rPr>
        <w:t>хэшевых</w:t>
      </w:r>
      <w:proofErr w:type="spellEnd"/>
      <w:r w:rsidRPr="008F3BF8">
        <w:rPr>
          <w:color w:val="444444"/>
          <w:sz w:val="28"/>
          <w:szCs w:val="28"/>
        </w:rPr>
        <w:t xml:space="preserve"> значений в </w:t>
      </w:r>
      <w:proofErr w:type="spellStart"/>
      <w:r w:rsidRPr="008F3BF8">
        <w:rPr>
          <w:color w:val="444444"/>
          <w:sz w:val="28"/>
          <w:szCs w:val="28"/>
        </w:rPr>
        <w:t>репозитории</w:t>
      </w:r>
      <w:proofErr w:type="spellEnd"/>
      <w:r w:rsidRPr="008F3BF8">
        <w:rPr>
          <w:color w:val="444444"/>
          <w:sz w:val="28"/>
          <w:szCs w:val="28"/>
        </w:rPr>
        <w:t xml:space="preserve">. Поскольку ваши </w:t>
      </w:r>
      <w:proofErr w:type="spellStart"/>
      <w:r w:rsidRPr="008F3BF8">
        <w:rPr>
          <w:color w:val="444444"/>
          <w:sz w:val="28"/>
          <w:szCs w:val="28"/>
        </w:rPr>
        <w:t>хеш</w:t>
      </w:r>
      <w:proofErr w:type="spellEnd"/>
      <w:r w:rsidRPr="008F3BF8">
        <w:rPr>
          <w:color w:val="444444"/>
          <w:sz w:val="28"/>
          <w:szCs w:val="28"/>
        </w:rPr>
        <w:t>-значения будут отличаться от моих, когда вы видите что-то вроде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&lt;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hash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&gt;</w:t>
      </w:r>
      <w:r w:rsidRPr="008F3BF8">
        <w:rPr>
          <w:color w:val="444444"/>
          <w:sz w:val="28"/>
          <w:szCs w:val="28"/>
        </w:rPr>
        <w:t> или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&lt;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treehash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&gt;</w:t>
      </w:r>
      <w:r w:rsidRPr="008F3BF8">
        <w:rPr>
          <w:color w:val="444444"/>
          <w:sz w:val="28"/>
          <w:szCs w:val="28"/>
        </w:rPr>
        <w:t xml:space="preserve"> в команде, подставьте необходимое значение </w:t>
      </w:r>
      <w:proofErr w:type="spellStart"/>
      <w:r w:rsidRPr="008F3BF8">
        <w:rPr>
          <w:color w:val="444444"/>
          <w:sz w:val="28"/>
          <w:szCs w:val="28"/>
        </w:rPr>
        <w:t>хэш</w:t>
      </w:r>
      <w:proofErr w:type="spellEnd"/>
      <w:r w:rsidRPr="008F3BF8">
        <w:rPr>
          <w:color w:val="444444"/>
          <w:sz w:val="28"/>
          <w:szCs w:val="28"/>
        </w:rPr>
        <w:t xml:space="preserve"> для вашего </w:t>
      </w:r>
      <w:proofErr w:type="spellStart"/>
      <w:r w:rsidRPr="008F3BF8">
        <w:rPr>
          <w:color w:val="444444"/>
          <w:sz w:val="28"/>
          <w:szCs w:val="28"/>
        </w:rPr>
        <w:t>репозитория</w:t>
      </w:r>
      <w:proofErr w:type="spellEnd"/>
      <w:r w:rsidRPr="008F3BF8">
        <w:rPr>
          <w:color w:val="444444"/>
          <w:sz w:val="28"/>
          <w:szCs w:val="28"/>
        </w:rPr>
        <w:t>.</w:t>
      </w:r>
    </w:p>
    <w:p w:rsidR="008F3BF8" w:rsidRPr="008F3BF8" w:rsidRDefault="008F3BF8" w:rsidP="008F3BF8">
      <w:pPr>
        <w:pStyle w:val="note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347D53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347D53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347D5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347D53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checkout 911e8c9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Note: checking out '911e8c9'.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You are in 'detached HEAD' state. You can look around, make experimental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changes and commit them, and you can discard any commits you make in this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state without impacting any branches by performing another checkout.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If you want to create a new branch to retain commits you create, you may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lastRenderedPageBreak/>
        <w:t>do so (now or later) by using -b with the checkout command again. Example: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-b </w:t>
      </w:r>
      <w:proofErr w:type="spellStart"/>
      <w:r w:rsidRPr="008F3BF8">
        <w:rPr>
          <w:color w:val="444444"/>
          <w:sz w:val="24"/>
          <w:szCs w:val="28"/>
          <w:lang w:val="en-US"/>
        </w:rPr>
        <w:t>new_branch_name</w:t>
      </w:r>
      <w:proofErr w:type="spellEnd"/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HEAD is now at 911e8c9... First Commit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$ cat hello.html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Hello, World</w:t>
      </w:r>
    </w:p>
    <w:p w:rsidR="008F3BF8" w:rsidRPr="00347D53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Выходные данные команды 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checkout</w:t>
      </w:r>
      <w:proofErr w:type="spellEnd"/>
      <w:r w:rsidRPr="008F3BF8">
        <w:rPr>
          <w:color w:val="444444"/>
          <w:sz w:val="28"/>
          <w:szCs w:val="28"/>
        </w:rPr>
        <w:t xml:space="preserve"> очень хорошо объясняют ситуацию. Старые версии </w:t>
      </w:r>
      <w:proofErr w:type="spellStart"/>
      <w:r w:rsidRPr="008F3BF8">
        <w:rPr>
          <w:color w:val="444444"/>
          <w:sz w:val="28"/>
          <w:szCs w:val="28"/>
        </w:rPr>
        <w:t>git</w:t>
      </w:r>
      <w:proofErr w:type="spellEnd"/>
      <w:r w:rsidRPr="008F3BF8">
        <w:rPr>
          <w:color w:val="444444"/>
          <w:sz w:val="28"/>
          <w:szCs w:val="28"/>
        </w:rPr>
        <w:t xml:space="preserve"> будут ругаться, что не расположены в локальной ветке. В любом случае, сейчас об этом не беспокойтесь.</w:t>
      </w:r>
    </w:p>
    <w:p w:rsid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Обратите внимание на то, что содержимое файла hello.html является значением по умолчанию.</w:t>
      </w:r>
    </w:p>
    <w:p w:rsidR="008F3BF8" w:rsidRP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 xml:space="preserve">Вернитесь к последней версии в ветке </w:t>
      </w:r>
      <w:proofErr w:type="spellStart"/>
      <w:r w:rsidRPr="008F3BF8">
        <w:rPr>
          <w:rFonts w:ascii="Times New Roman" w:hAnsi="Times New Roman" w:cs="Times New Roman"/>
          <w:color w:val="444444"/>
          <w:sz w:val="28"/>
          <w:szCs w:val="28"/>
        </w:rPr>
        <w:t>master</w:t>
      </w:r>
      <w:proofErr w:type="spellEnd"/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8F3BF8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8F3BF8" w:rsidRDefault="008F3BF8" w:rsidP="008F3BF8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master</w:t>
      </w:r>
    </w:p>
    <w:p w:rsidR="008F3BF8" w:rsidRPr="008F3BF8" w:rsidRDefault="008F3BF8" w:rsidP="008F3BF8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cat hello.html</w:t>
      </w:r>
    </w:p>
    <w:p w:rsidR="008F3BF8" w:rsidRPr="00347D53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</w:p>
    <w:p w:rsidR="008F3BF8" w:rsidRPr="00347D53" w:rsidRDefault="008F3BF8" w:rsidP="008F3BF8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347D53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347D5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347D53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checkout master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Previous HEAD position was 911e8c9... First Commit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Switched to branch 'master'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$ cat hello.html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&lt;html&gt;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&lt;head&gt;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&lt;/head&gt;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&lt;body&gt;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8F3BF8">
        <w:rPr>
          <w:color w:val="444444"/>
          <w:sz w:val="24"/>
          <w:szCs w:val="28"/>
          <w:lang w:val="en-US"/>
        </w:rPr>
        <w:t>World!&lt;</w:t>
      </w:r>
      <w:proofErr w:type="gramEnd"/>
      <w:r w:rsidRPr="008F3BF8">
        <w:rPr>
          <w:color w:val="444444"/>
          <w:sz w:val="24"/>
          <w:szCs w:val="28"/>
          <w:lang w:val="en-US"/>
        </w:rPr>
        <w:t>/h1&gt;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  <w:lang w:val="en-US"/>
        </w:rPr>
        <w:t xml:space="preserve">  </w:t>
      </w:r>
      <w:r w:rsidRPr="008F3BF8">
        <w:rPr>
          <w:color w:val="444444"/>
          <w:sz w:val="24"/>
          <w:szCs w:val="28"/>
        </w:rPr>
        <w:t>&lt;/</w:t>
      </w:r>
      <w:proofErr w:type="spellStart"/>
      <w:r w:rsidRPr="008F3BF8">
        <w:rPr>
          <w:color w:val="444444"/>
          <w:sz w:val="24"/>
          <w:szCs w:val="28"/>
        </w:rPr>
        <w:t>body</w:t>
      </w:r>
      <w:proofErr w:type="spellEnd"/>
      <w:r w:rsidRPr="008F3BF8">
        <w:rPr>
          <w:color w:val="444444"/>
          <w:sz w:val="24"/>
          <w:szCs w:val="28"/>
        </w:rPr>
        <w:t>&gt;</w:t>
      </w:r>
    </w:p>
    <w:p w:rsidR="008F3BF8" w:rsidRPr="008F3BF8" w:rsidRDefault="008F3BF8" w:rsidP="008F3BF8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</w:rPr>
        <w:t>&lt;/</w:t>
      </w:r>
      <w:proofErr w:type="spellStart"/>
      <w:r w:rsidRPr="008F3BF8">
        <w:rPr>
          <w:color w:val="444444"/>
          <w:sz w:val="24"/>
          <w:szCs w:val="28"/>
        </w:rPr>
        <w:t>html</w:t>
      </w:r>
      <w:proofErr w:type="spellEnd"/>
      <w:r w:rsidRPr="008F3BF8">
        <w:rPr>
          <w:color w:val="444444"/>
          <w:sz w:val="24"/>
          <w:szCs w:val="28"/>
        </w:rPr>
        <w:t>&gt;</w:t>
      </w:r>
    </w:p>
    <w:p w:rsid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«</w:t>
      </w:r>
      <w:proofErr w:type="spellStart"/>
      <w:r w:rsidRPr="008F3BF8">
        <w:rPr>
          <w:color w:val="444444"/>
          <w:sz w:val="28"/>
          <w:szCs w:val="28"/>
        </w:rPr>
        <w:t>master</w:t>
      </w:r>
      <w:proofErr w:type="spellEnd"/>
      <w:r w:rsidRPr="008F3BF8">
        <w:rPr>
          <w:color w:val="444444"/>
          <w:sz w:val="28"/>
          <w:szCs w:val="28"/>
        </w:rPr>
        <w:t>» — имя ветки по умолчанию. Переключая имена веток, вы попадаете на последнюю версию выбранной ветки.</w:t>
      </w:r>
    </w:p>
    <w:p w:rsidR="008F3BF8" w:rsidRDefault="008F3BF8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8F3BF8" w:rsidRPr="008F3BF8" w:rsidRDefault="008F3BF8" w:rsidP="008F3BF8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8F3BF8">
        <w:rPr>
          <w:rFonts w:cs="Times New Roman"/>
          <w:color w:val="444444"/>
          <w:sz w:val="28"/>
        </w:rPr>
        <w:lastRenderedPageBreak/>
        <w:t>Создание тегов версий</w:t>
      </w:r>
    </w:p>
    <w:p w:rsidR="008F3BF8" w:rsidRPr="008F3BF8" w:rsidRDefault="008F3BF8" w:rsidP="008F3BF8">
      <w:pPr>
        <w:pStyle w:val="3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Cs w:val="28"/>
        </w:rPr>
      </w:pPr>
      <w:r w:rsidRPr="008F3BF8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8F3BF8">
        <w:rPr>
          <w:rFonts w:ascii="Times New Roman" w:hAnsi="Times New Roman" w:cs="Times New Roman"/>
          <w:b w:val="0"/>
          <w:color w:val="444444"/>
          <w:szCs w:val="28"/>
        </w:rPr>
        <w:t xml:space="preserve">Узнать, как создавать теги для </w:t>
      </w:r>
      <w:proofErr w:type="spellStart"/>
      <w:r w:rsidRPr="008F3BF8">
        <w:rPr>
          <w:rFonts w:ascii="Times New Roman" w:hAnsi="Times New Roman" w:cs="Times New Roman"/>
          <w:b w:val="0"/>
          <w:color w:val="444444"/>
          <w:szCs w:val="28"/>
        </w:rPr>
        <w:t>коммитов</w:t>
      </w:r>
      <w:proofErr w:type="spellEnd"/>
      <w:r w:rsidRPr="008F3BF8">
        <w:rPr>
          <w:rFonts w:ascii="Times New Roman" w:hAnsi="Times New Roman" w:cs="Times New Roman"/>
          <w:b w:val="0"/>
          <w:color w:val="444444"/>
          <w:szCs w:val="28"/>
        </w:rPr>
        <w:t xml:space="preserve"> для использования в будущем</w:t>
      </w: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 xml:space="preserve">Давайте назовем текущую версию страницы </w:t>
      </w:r>
      <w:proofErr w:type="spellStart"/>
      <w:r w:rsidRPr="008F3BF8">
        <w:rPr>
          <w:color w:val="444444"/>
          <w:sz w:val="28"/>
          <w:szCs w:val="28"/>
        </w:rPr>
        <w:t>hello</w:t>
      </w:r>
      <w:proofErr w:type="spellEnd"/>
      <w:r w:rsidRPr="008F3BF8">
        <w:rPr>
          <w:color w:val="444444"/>
          <w:sz w:val="28"/>
          <w:szCs w:val="28"/>
        </w:rPr>
        <w:t xml:space="preserve"> первой (</w:t>
      </w:r>
      <w:r w:rsidRPr="008F3BF8">
        <w:rPr>
          <w:rStyle w:val="a6"/>
          <w:rFonts w:eastAsiaTheme="majorEastAsia"/>
          <w:color w:val="444444"/>
          <w:sz w:val="28"/>
          <w:szCs w:val="28"/>
        </w:rPr>
        <w:t>v1</w:t>
      </w:r>
      <w:r w:rsidRPr="008F3BF8">
        <w:rPr>
          <w:color w:val="444444"/>
          <w:sz w:val="28"/>
          <w:szCs w:val="28"/>
        </w:rPr>
        <w:t>).</w:t>
      </w: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Создайте тег первой версии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tag</w:t>
      </w:r>
      <w:proofErr w:type="spellEnd"/>
      <w:r w:rsidRPr="008F3BF8">
        <w:rPr>
          <w:color w:val="444444"/>
          <w:sz w:val="24"/>
          <w:szCs w:val="28"/>
        </w:rPr>
        <w:t xml:space="preserve"> v1</w:t>
      </w:r>
    </w:p>
    <w:p w:rsidR="008F3BF8" w:rsidRDefault="008F3BF8" w:rsidP="008F3BF8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Теперь текущая версия страницы называется </w:t>
      </w:r>
      <w:r w:rsidRPr="008F3BF8">
        <w:rPr>
          <w:rStyle w:val="a6"/>
          <w:rFonts w:eastAsiaTheme="majorEastAsia"/>
          <w:color w:val="444444"/>
          <w:sz w:val="28"/>
          <w:szCs w:val="28"/>
        </w:rPr>
        <w:t>v1</w:t>
      </w:r>
      <w:r w:rsidRPr="008F3BF8">
        <w:rPr>
          <w:color w:val="444444"/>
          <w:sz w:val="28"/>
          <w:szCs w:val="28"/>
        </w:rPr>
        <w:t>.</w:t>
      </w:r>
    </w:p>
    <w:p w:rsid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color w:val="ECF0F1"/>
          <w:sz w:val="28"/>
          <w:szCs w:val="28"/>
        </w:rPr>
      </w:pP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Теги для предыдущих версий</w:t>
      </w: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Давайте создадим тег для версии, которая идет перед текущей версией и назовем его </w:t>
      </w:r>
      <w:r w:rsidRPr="008F3BF8">
        <w:rPr>
          <w:rStyle w:val="a6"/>
          <w:rFonts w:eastAsiaTheme="majorEastAsia"/>
          <w:color w:val="444444"/>
          <w:sz w:val="28"/>
          <w:szCs w:val="28"/>
        </w:rPr>
        <w:t>v1-beta</w:t>
      </w:r>
      <w:r w:rsidRPr="008F3BF8">
        <w:rPr>
          <w:color w:val="444444"/>
          <w:sz w:val="28"/>
          <w:szCs w:val="28"/>
        </w:rPr>
        <w:t xml:space="preserve">. В первую очередь нам надо переключиться на предыдущую версию. Вместо поиска по </w:t>
      </w:r>
      <w:proofErr w:type="spellStart"/>
      <w:r w:rsidRPr="008F3BF8">
        <w:rPr>
          <w:color w:val="444444"/>
          <w:sz w:val="28"/>
          <w:szCs w:val="28"/>
        </w:rPr>
        <w:t>хэшу</w:t>
      </w:r>
      <w:proofErr w:type="spellEnd"/>
      <w:r w:rsidRPr="008F3BF8">
        <w:rPr>
          <w:color w:val="444444"/>
          <w:sz w:val="28"/>
          <w:szCs w:val="28"/>
        </w:rPr>
        <w:t>, мы будем использовать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^</w:t>
      </w:r>
      <w:r w:rsidRPr="008F3BF8">
        <w:rPr>
          <w:color w:val="444444"/>
          <w:sz w:val="28"/>
          <w:szCs w:val="28"/>
        </w:rPr>
        <w:t>, обозначающее «родитель v1».</w:t>
      </w:r>
    </w:p>
    <w:p w:rsidR="008F3BF8" w:rsidRPr="008F3BF8" w:rsidRDefault="008F3BF8" w:rsidP="00304ABC">
      <w:pPr>
        <w:pStyle w:val="note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Если обозначение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v1^</w:t>
      </w:r>
      <w:r w:rsidRPr="008F3BF8">
        <w:rPr>
          <w:color w:val="444444"/>
          <w:sz w:val="28"/>
          <w:szCs w:val="28"/>
        </w:rPr>
        <w:t> вызывает у вас какие-то проблемы, попробуйте также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v1~1</w:t>
      </w:r>
      <w:r w:rsidRPr="008F3BF8">
        <w:rPr>
          <w:color w:val="444444"/>
          <w:sz w:val="28"/>
          <w:szCs w:val="28"/>
        </w:rPr>
        <w:t>, указывающее на ту же версию. Это обозначение можно определить как «первую версию предшествующую v1».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v1^</w:t>
      </w:r>
    </w:p>
    <w:p w:rsidR="008F3BF8" w:rsidRPr="00347D53" w:rsidRDefault="008F3BF8" w:rsidP="008F3BF8">
      <w:pPr>
        <w:pStyle w:val="HTML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cat hello.html</w:t>
      </w:r>
    </w:p>
    <w:p w:rsidR="008F3BF8" w:rsidRPr="00347D53" w:rsidRDefault="008F3BF8" w:rsidP="008F3BF8">
      <w:pPr>
        <w:pStyle w:val="HTML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8F3BF8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v1^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Note: checking out 'v1^'.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You are in 'detached HEAD' state. You can look around, make experimental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changes and commit them, and you can discard any commits you make in this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state without impacting any branches by performing another checkout.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If you want to create a new branch to retain commits you create, you may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do so (now or later) by using -b with the checkout command again. Example: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-b </w:t>
      </w:r>
      <w:proofErr w:type="spellStart"/>
      <w:r w:rsidRPr="008F3BF8">
        <w:rPr>
          <w:color w:val="444444"/>
          <w:sz w:val="24"/>
          <w:szCs w:val="28"/>
          <w:lang w:val="en-US"/>
        </w:rPr>
        <w:t>new_branch_name</w:t>
      </w:r>
      <w:proofErr w:type="spellEnd"/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HEAD is now at 8c32287... Added standard HTML page tags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$ cat hello.html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&lt;html&gt;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&lt;body&gt;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8F3BF8">
        <w:rPr>
          <w:color w:val="444444"/>
          <w:sz w:val="24"/>
          <w:szCs w:val="28"/>
          <w:lang w:val="en-US"/>
        </w:rPr>
        <w:t>World!&lt;</w:t>
      </w:r>
      <w:proofErr w:type="gramEnd"/>
      <w:r w:rsidRPr="008F3BF8">
        <w:rPr>
          <w:color w:val="444444"/>
          <w:sz w:val="24"/>
          <w:szCs w:val="28"/>
          <w:lang w:val="en-US"/>
        </w:rPr>
        <w:t>/h1&gt;</w:t>
      </w:r>
    </w:p>
    <w:p w:rsidR="008F3BF8" w:rsidRPr="00347D53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  </w:t>
      </w:r>
      <w:r w:rsidRPr="00347D53">
        <w:rPr>
          <w:color w:val="444444"/>
          <w:sz w:val="24"/>
          <w:szCs w:val="28"/>
          <w:lang w:val="en-US"/>
        </w:rPr>
        <w:t>&lt;/body&gt;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</w:rPr>
        <w:t>&lt;/</w:t>
      </w:r>
      <w:proofErr w:type="spellStart"/>
      <w:r w:rsidRPr="008F3BF8">
        <w:rPr>
          <w:color w:val="444444"/>
          <w:sz w:val="24"/>
          <w:szCs w:val="28"/>
        </w:rPr>
        <w:t>html</w:t>
      </w:r>
      <w:proofErr w:type="spellEnd"/>
      <w:r w:rsidRPr="008F3BF8">
        <w:rPr>
          <w:color w:val="444444"/>
          <w:sz w:val="24"/>
          <w:szCs w:val="28"/>
        </w:rPr>
        <w:t>&gt;</w:t>
      </w:r>
    </w:p>
    <w:p w:rsidR="008F3BF8" w:rsidRDefault="008F3BF8" w:rsidP="008F3BF8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</w:p>
    <w:p w:rsid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Это версия c тегами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&lt;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html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&gt;</w:t>
      </w:r>
      <w:r w:rsidRPr="008F3BF8">
        <w:rPr>
          <w:color w:val="444444"/>
          <w:sz w:val="28"/>
          <w:szCs w:val="28"/>
        </w:rPr>
        <w:t> и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&lt;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body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&gt;</w:t>
      </w:r>
      <w:r w:rsidRPr="008F3BF8">
        <w:rPr>
          <w:color w:val="444444"/>
          <w:sz w:val="28"/>
          <w:szCs w:val="28"/>
        </w:rPr>
        <w:t>, но еще </w:t>
      </w:r>
      <w:r w:rsidRPr="008F3BF8">
        <w:rPr>
          <w:rStyle w:val="a6"/>
          <w:rFonts w:eastAsiaTheme="majorEastAsia"/>
          <w:color w:val="444444"/>
          <w:sz w:val="28"/>
          <w:szCs w:val="28"/>
        </w:rPr>
        <w:t>пока</w:t>
      </w:r>
      <w:r w:rsidRPr="008F3BF8">
        <w:rPr>
          <w:color w:val="444444"/>
          <w:sz w:val="28"/>
          <w:szCs w:val="28"/>
        </w:rPr>
        <w:t> без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&lt;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head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&gt;</w:t>
      </w:r>
      <w:r w:rsidRPr="008F3BF8">
        <w:rPr>
          <w:color w:val="444444"/>
          <w:sz w:val="28"/>
          <w:szCs w:val="28"/>
        </w:rPr>
        <w:t>. Давайте сделаем ее версией </w:t>
      </w:r>
      <w:r w:rsidRPr="008F3BF8">
        <w:rPr>
          <w:rStyle w:val="a6"/>
          <w:rFonts w:eastAsiaTheme="majorEastAsia"/>
          <w:color w:val="444444"/>
          <w:sz w:val="28"/>
          <w:szCs w:val="28"/>
        </w:rPr>
        <w:t>v1-beta</w:t>
      </w:r>
      <w:r w:rsidRPr="008F3BF8">
        <w:rPr>
          <w:color w:val="444444"/>
          <w:sz w:val="28"/>
          <w:szCs w:val="28"/>
        </w:rPr>
        <w:t>.</w:t>
      </w:r>
    </w:p>
    <w:p w:rsidR="008F3BF8" w:rsidRPr="008F3BF8" w:rsidRDefault="008F3BF8" w:rsidP="008F3BF8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tag</w:t>
      </w:r>
      <w:proofErr w:type="spellEnd"/>
      <w:r w:rsidRPr="008F3BF8">
        <w:rPr>
          <w:color w:val="444444"/>
          <w:sz w:val="24"/>
          <w:szCs w:val="28"/>
        </w:rPr>
        <w:t xml:space="preserve"> v1-beta</w:t>
      </w:r>
    </w:p>
    <w:p w:rsid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3.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Переключение по имени тега</w:t>
      </w: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 xml:space="preserve">Теперь попробуйте </w:t>
      </w:r>
      <w:proofErr w:type="spellStart"/>
      <w:r w:rsidRPr="008F3BF8">
        <w:rPr>
          <w:color w:val="444444"/>
          <w:sz w:val="28"/>
          <w:szCs w:val="28"/>
        </w:rPr>
        <w:t>попереключаться</w:t>
      </w:r>
      <w:proofErr w:type="spellEnd"/>
      <w:r w:rsidRPr="008F3BF8">
        <w:rPr>
          <w:color w:val="444444"/>
          <w:sz w:val="28"/>
          <w:szCs w:val="28"/>
        </w:rPr>
        <w:t xml:space="preserve"> между двумя отмеченными версиями.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8F3BF8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8F3BF8" w:rsidRDefault="008F3BF8" w:rsidP="008F3BF8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</w:t>
      </w:r>
    </w:p>
    <w:p w:rsidR="008F3BF8" w:rsidRPr="008F3BF8" w:rsidRDefault="008F3BF8" w:rsidP="008F3BF8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v1-beta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8F3BF8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Previous HEAD position was 8c32287... Added standard HTML page tags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HEAD is now at fa3c141... Added HTML header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8F3BF8">
        <w:rPr>
          <w:color w:val="444444"/>
          <w:sz w:val="24"/>
          <w:szCs w:val="28"/>
          <w:lang w:val="en-US"/>
        </w:rPr>
        <w:t>git</w:t>
      </w:r>
      <w:proofErr w:type="spellEnd"/>
      <w:r w:rsidRPr="008F3BF8">
        <w:rPr>
          <w:color w:val="444444"/>
          <w:sz w:val="24"/>
          <w:szCs w:val="28"/>
          <w:lang w:val="en-US"/>
        </w:rPr>
        <w:t xml:space="preserve"> checkout v1-beta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Previous HEAD position was fa3c141... Added HTML header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8F3BF8">
        <w:rPr>
          <w:color w:val="444444"/>
          <w:sz w:val="24"/>
          <w:szCs w:val="28"/>
          <w:lang w:val="en-US"/>
        </w:rPr>
        <w:t>HEAD is now at 8c32287... Added standard HTML page tags</w:t>
      </w:r>
    </w:p>
    <w:p w:rsidR="00747D67" w:rsidRPr="00347D53" w:rsidRDefault="00747D67" w:rsidP="008F3BF8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8F3BF8" w:rsidRPr="00347D53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  <w:lang w:val="en-US"/>
        </w:rPr>
      </w:pPr>
      <w:r w:rsidRPr="00347D53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="00747D67" w:rsidRPr="00347D53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.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Просмотр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тегов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с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помощью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команды</w:t>
      </w:r>
      <w:r w:rsidRPr="008F3BF8">
        <w:rPr>
          <w:rFonts w:ascii="Times New Roman" w:hAnsi="Times New Roman" w:cs="Times New Roman"/>
          <w:color w:val="444444"/>
          <w:sz w:val="28"/>
          <w:szCs w:val="28"/>
          <w:lang w:val="en-US"/>
        </w:rPr>
        <w:t> </w:t>
      </w:r>
      <w:r w:rsidRPr="008F3BF8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lang w:val="en-US"/>
        </w:rPr>
        <w:t>tag</w:t>
      </w: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Вы можете увидеть, какие теги доступны, используя команду 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tag</w:t>
      </w:r>
      <w:proofErr w:type="spellEnd"/>
      <w:r w:rsidRPr="008F3BF8">
        <w:rPr>
          <w:color w:val="444444"/>
          <w:sz w:val="28"/>
          <w:szCs w:val="28"/>
        </w:rPr>
        <w:t>.</w:t>
      </w:r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8F3BF8" w:rsidRPr="008F3BF8" w:rsidRDefault="008F3BF8" w:rsidP="008F3BF8">
      <w:pPr>
        <w:pStyle w:val="HTML"/>
        <w:rPr>
          <w:color w:val="444444"/>
          <w:sz w:val="24"/>
          <w:szCs w:val="28"/>
        </w:rPr>
      </w:pP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tag</w:t>
      </w:r>
      <w:proofErr w:type="spellEnd"/>
    </w:p>
    <w:p w:rsidR="008F3BF8" w:rsidRPr="008F3BF8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8F3BF8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</w:rPr>
        <w:t xml:space="preserve">$ </w:t>
      </w:r>
      <w:proofErr w:type="spellStart"/>
      <w:r w:rsidRPr="008F3BF8">
        <w:rPr>
          <w:color w:val="444444"/>
          <w:sz w:val="24"/>
          <w:szCs w:val="28"/>
        </w:rPr>
        <w:t>git</w:t>
      </w:r>
      <w:proofErr w:type="spellEnd"/>
      <w:r w:rsidRPr="008F3BF8">
        <w:rPr>
          <w:color w:val="444444"/>
          <w:sz w:val="24"/>
          <w:szCs w:val="28"/>
        </w:rPr>
        <w:t xml:space="preserve"> </w:t>
      </w:r>
      <w:proofErr w:type="spellStart"/>
      <w:r w:rsidRPr="008F3BF8">
        <w:rPr>
          <w:color w:val="444444"/>
          <w:sz w:val="24"/>
          <w:szCs w:val="28"/>
        </w:rPr>
        <w:t>tag</w:t>
      </w:r>
      <w:proofErr w:type="spellEnd"/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</w:rPr>
        <w:t>v1</w:t>
      </w:r>
    </w:p>
    <w:p w:rsidR="008F3BF8" w:rsidRPr="008F3BF8" w:rsidRDefault="008F3BF8" w:rsidP="008F3BF8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8F3BF8">
        <w:rPr>
          <w:color w:val="444444"/>
          <w:sz w:val="24"/>
          <w:szCs w:val="28"/>
        </w:rPr>
        <w:t>v1-beta</w:t>
      </w:r>
    </w:p>
    <w:p w:rsidR="00747D67" w:rsidRDefault="00747D67" w:rsidP="008F3BF8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8F3BF8" w:rsidRPr="008F3BF8" w:rsidRDefault="008F3BF8" w:rsidP="008F3BF8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 w:rsidRPr="00747D67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="00747D67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8F3BF8">
        <w:rPr>
          <w:rFonts w:ascii="Times New Roman" w:hAnsi="Times New Roman" w:cs="Times New Roman"/>
          <w:color w:val="444444"/>
          <w:sz w:val="28"/>
          <w:szCs w:val="28"/>
        </w:rPr>
        <w:t>Просмотр Тегов в логах</w:t>
      </w: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Вы также можете посмотреть теги в логе.</w:t>
      </w:r>
    </w:p>
    <w:p w:rsidR="008F3BF8" w:rsidRPr="00747D67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747D67" w:rsidRDefault="008F3BF8" w:rsidP="00747D67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747D67">
        <w:rPr>
          <w:color w:val="444444"/>
          <w:sz w:val="24"/>
          <w:szCs w:val="28"/>
          <w:lang w:val="en-US"/>
        </w:rPr>
        <w:t>hist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master --all</w:t>
      </w:r>
    </w:p>
    <w:p w:rsidR="008F3BF8" w:rsidRPr="00747D67" w:rsidRDefault="008F3BF8" w:rsidP="008F3BF8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8F3BF8" w:rsidRPr="00747D67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747D67">
        <w:rPr>
          <w:color w:val="444444"/>
          <w:sz w:val="24"/>
          <w:szCs w:val="28"/>
          <w:lang w:val="en-US"/>
        </w:rPr>
        <w:t>hist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master --all</w:t>
      </w:r>
    </w:p>
    <w:p w:rsidR="008F3BF8" w:rsidRPr="00747D67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* fa3c141 2011-03-09 | Added HTML header (v1, master) [Alexander Shvets]</w:t>
      </w:r>
    </w:p>
    <w:p w:rsidR="008F3BF8" w:rsidRPr="00747D67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* 8c32287 2011-03-09 | Added standard HTML page tags (HEAD, v1-beta) [Alexander Shvets]</w:t>
      </w:r>
    </w:p>
    <w:p w:rsidR="008F3BF8" w:rsidRPr="00747D67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8F3BF8" w:rsidRPr="00747D67" w:rsidRDefault="008F3BF8" w:rsidP="008F3BF8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747D67" w:rsidRPr="00347D53" w:rsidRDefault="00747D67" w:rsidP="008F3BF8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en-US"/>
        </w:rPr>
      </w:pPr>
    </w:p>
    <w:p w:rsidR="008F3BF8" w:rsidRPr="008F3BF8" w:rsidRDefault="008F3BF8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8F3BF8">
        <w:rPr>
          <w:color w:val="444444"/>
          <w:sz w:val="28"/>
          <w:szCs w:val="28"/>
        </w:rPr>
        <w:t>Вы можете видеть теги (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v1</w:t>
      </w:r>
      <w:r w:rsidRPr="008F3BF8">
        <w:rPr>
          <w:color w:val="444444"/>
          <w:sz w:val="28"/>
          <w:szCs w:val="28"/>
        </w:rPr>
        <w:t> и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v1-beta</w:t>
      </w:r>
      <w:r w:rsidRPr="008F3BF8">
        <w:rPr>
          <w:color w:val="444444"/>
          <w:sz w:val="28"/>
          <w:szCs w:val="28"/>
        </w:rPr>
        <w:t>) в логе вместе с именем ветки (</w:t>
      </w:r>
      <w:proofErr w:type="spellStart"/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master</w:t>
      </w:r>
      <w:proofErr w:type="spellEnd"/>
      <w:r w:rsidRPr="008F3BF8">
        <w:rPr>
          <w:color w:val="444444"/>
          <w:sz w:val="28"/>
          <w:szCs w:val="28"/>
        </w:rPr>
        <w:t>). Кроме того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HEAD</w:t>
      </w:r>
      <w:r w:rsidRPr="008F3BF8">
        <w:rPr>
          <w:color w:val="444444"/>
          <w:sz w:val="28"/>
          <w:szCs w:val="28"/>
        </w:rPr>
        <w:t xml:space="preserve"> показывает </w:t>
      </w:r>
      <w:proofErr w:type="spellStart"/>
      <w:r w:rsidRPr="008F3BF8">
        <w:rPr>
          <w:color w:val="444444"/>
          <w:sz w:val="28"/>
          <w:szCs w:val="28"/>
        </w:rPr>
        <w:t>коммит</w:t>
      </w:r>
      <w:proofErr w:type="spellEnd"/>
      <w:r w:rsidRPr="008F3BF8">
        <w:rPr>
          <w:color w:val="444444"/>
          <w:sz w:val="28"/>
          <w:szCs w:val="28"/>
        </w:rPr>
        <w:t>, на который вы переключились (на данный момент это </w:t>
      </w:r>
      <w:r w:rsidRPr="008F3BF8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v1-beta</w:t>
      </w:r>
      <w:r w:rsidRPr="008F3BF8">
        <w:rPr>
          <w:color w:val="444444"/>
          <w:sz w:val="28"/>
          <w:szCs w:val="28"/>
        </w:rPr>
        <w:t>).</w:t>
      </w:r>
    </w:p>
    <w:p w:rsidR="008F3BF8" w:rsidRPr="008F3BF8" w:rsidRDefault="008F3BF8" w:rsidP="008F3BF8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8F3BF8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747D67" w:rsidRPr="00747D67" w:rsidRDefault="00747D67" w:rsidP="00747D67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747D67">
        <w:rPr>
          <w:rFonts w:cs="Times New Roman"/>
          <w:color w:val="444444"/>
          <w:sz w:val="28"/>
        </w:rPr>
        <w:lastRenderedPageBreak/>
        <w:t>Отмена локальных изменений (до индексации)</w:t>
      </w:r>
    </w:p>
    <w:p w:rsidR="00747D67" w:rsidRPr="00747D67" w:rsidRDefault="00747D67" w:rsidP="00747D67">
      <w:pPr>
        <w:pStyle w:val="3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Cs w:val="28"/>
        </w:rPr>
      </w:pPr>
      <w:r w:rsidRPr="00747D67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747D67">
        <w:rPr>
          <w:rFonts w:ascii="Times New Roman" w:hAnsi="Times New Roman" w:cs="Times New Roman"/>
          <w:b w:val="0"/>
          <w:color w:val="444444"/>
          <w:szCs w:val="28"/>
        </w:rPr>
        <w:t>Научиться отменять изменения в рабочем каталоге</w:t>
      </w:r>
    </w:p>
    <w:p w:rsidR="00747D67" w:rsidRPr="00747D67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 w:rsidRPr="00747D67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747D67">
        <w:rPr>
          <w:rFonts w:ascii="Times New Roman" w:hAnsi="Times New Roman" w:cs="Times New Roman"/>
          <w:color w:val="444444"/>
          <w:sz w:val="28"/>
          <w:szCs w:val="28"/>
        </w:rPr>
        <w:t xml:space="preserve">Переключитесь на ветку </w:t>
      </w:r>
      <w:proofErr w:type="spellStart"/>
      <w:r w:rsidRPr="00747D67">
        <w:rPr>
          <w:rFonts w:ascii="Times New Roman" w:hAnsi="Times New Roman" w:cs="Times New Roman"/>
          <w:color w:val="444444"/>
          <w:sz w:val="28"/>
          <w:szCs w:val="28"/>
        </w:rPr>
        <w:t>Master</w:t>
      </w:r>
      <w:proofErr w:type="spellEnd"/>
    </w:p>
    <w:p w:rsidR="00747D67" w:rsidRP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 xml:space="preserve">Убедитесь, что вы находитесь на последнем </w:t>
      </w:r>
      <w:proofErr w:type="spellStart"/>
      <w:r w:rsidRPr="00747D67">
        <w:rPr>
          <w:color w:val="444444"/>
          <w:sz w:val="28"/>
          <w:szCs w:val="28"/>
        </w:rPr>
        <w:t>коммите</w:t>
      </w:r>
      <w:proofErr w:type="spellEnd"/>
      <w:r w:rsidRPr="00747D67">
        <w:rPr>
          <w:color w:val="444444"/>
          <w:sz w:val="28"/>
          <w:szCs w:val="28"/>
        </w:rPr>
        <w:t xml:space="preserve"> ветки </w:t>
      </w:r>
      <w:proofErr w:type="spellStart"/>
      <w:r w:rsidRPr="00747D67">
        <w:rPr>
          <w:color w:val="444444"/>
          <w:sz w:val="28"/>
          <w:szCs w:val="28"/>
        </w:rPr>
        <w:t>master</w:t>
      </w:r>
      <w:proofErr w:type="spellEnd"/>
      <w:r w:rsidRPr="00747D67">
        <w:rPr>
          <w:color w:val="444444"/>
          <w:sz w:val="28"/>
          <w:szCs w:val="28"/>
        </w:rPr>
        <w:t>, прежде чем продолжить работу.</w:t>
      </w:r>
    </w:p>
    <w:p w:rsidR="00747D67" w:rsidRPr="00347D53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747D67" w:rsidRPr="00347D53" w:rsidRDefault="00747D67" w:rsidP="00747D67">
      <w:pPr>
        <w:pStyle w:val="HTML"/>
        <w:rPr>
          <w:sz w:val="24"/>
          <w:szCs w:val="28"/>
          <w:lang w:val="en-US"/>
        </w:rPr>
      </w:pPr>
      <w:proofErr w:type="spellStart"/>
      <w:r w:rsidRPr="00747D67">
        <w:rPr>
          <w:sz w:val="24"/>
          <w:szCs w:val="28"/>
          <w:lang w:val="en-US"/>
        </w:rPr>
        <w:t>git</w:t>
      </w:r>
      <w:proofErr w:type="spellEnd"/>
      <w:r w:rsidRPr="00347D53">
        <w:rPr>
          <w:sz w:val="24"/>
          <w:szCs w:val="28"/>
          <w:lang w:val="en-US"/>
        </w:rPr>
        <w:t xml:space="preserve"> </w:t>
      </w:r>
      <w:r w:rsidRPr="00747D67">
        <w:rPr>
          <w:sz w:val="24"/>
          <w:szCs w:val="28"/>
          <w:lang w:val="en-US"/>
        </w:rPr>
        <w:t>checkout</w:t>
      </w:r>
      <w:r w:rsidRPr="00347D53">
        <w:rPr>
          <w:sz w:val="24"/>
          <w:szCs w:val="28"/>
          <w:lang w:val="en-US"/>
        </w:rPr>
        <w:t xml:space="preserve"> </w:t>
      </w:r>
      <w:r w:rsidRPr="00747D67">
        <w:rPr>
          <w:sz w:val="24"/>
          <w:szCs w:val="28"/>
          <w:lang w:val="en-US"/>
        </w:rPr>
        <w:t>master</w:t>
      </w:r>
    </w:p>
    <w:p w:rsidR="00747D67" w:rsidRPr="00347D53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color w:val="ECF0F1"/>
          <w:sz w:val="28"/>
          <w:szCs w:val="28"/>
          <w:lang w:val="en-US"/>
        </w:rPr>
      </w:pPr>
    </w:p>
    <w:p w:rsidR="00747D67" w:rsidRPr="00347D53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  <w:lang w:val="en-US"/>
        </w:rPr>
      </w:pPr>
      <w:r w:rsidRPr="00347D53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2. </w:t>
      </w:r>
      <w:r w:rsidRPr="00747D67">
        <w:rPr>
          <w:rFonts w:ascii="Times New Roman" w:hAnsi="Times New Roman" w:cs="Times New Roman"/>
          <w:color w:val="444444"/>
          <w:sz w:val="28"/>
          <w:szCs w:val="28"/>
        </w:rPr>
        <w:t>Измените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747D67">
        <w:rPr>
          <w:rFonts w:ascii="Times New Roman" w:hAnsi="Times New Roman" w:cs="Times New Roman"/>
          <w:color w:val="444444"/>
          <w:sz w:val="28"/>
          <w:szCs w:val="28"/>
          <w:lang w:val="en-US"/>
        </w:rPr>
        <w:t>hello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>.</w:t>
      </w:r>
      <w:r w:rsidRPr="00747D67">
        <w:rPr>
          <w:rFonts w:ascii="Times New Roman" w:hAnsi="Times New Roman" w:cs="Times New Roman"/>
          <w:color w:val="444444"/>
          <w:sz w:val="28"/>
          <w:szCs w:val="28"/>
          <w:lang w:val="en-US"/>
        </w:rPr>
        <w:t>html</w:t>
      </w:r>
    </w:p>
    <w:p w:rsidR="00747D67" w:rsidRP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 xml:space="preserve">Иногда случается, что вы изменили файл в рабочем каталоге, и хотите отменить последние </w:t>
      </w:r>
      <w:proofErr w:type="spellStart"/>
      <w:r w:rsidRPr="00747D67">
        <w:rPr>
          <w:color w:val="444444"/>
          <w:sz w:val="28"/>
          <w:szCs w:val="28"/>
        </w:rPr>
        <w:t>коммиты</w:t>
      </w:r>
      <w:proofErr w:type="spellEnd"/>
      <w:r w:rsidRPr="00747D67">
        <w:rPr>
          <w:color w:val="444444"/>
          <w:sz w:val="28"/>
          <w:szCs w:val="28"/>
        </w:rPr>
        <w:t>. С этим справится команда </w:t>
      </w:r>
      <w:proofErr w:type="spellStart"/>
      <w:r w:rsidRPr="00747D67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checkout</w:t>
      </w:r>
      <w:proofErr w:type="spellEnd"/>
      <w:r w:rsidRPr="00747D67">
        <w:rPr>
          <w:color w:val="444444"/>
          <w:sz w:val="28"/>
          <w:szCs w:val="28"/>
        </w:rPr>
        <w:t>.</w:t>
      </w:r>
    </w:p>
    <w:p w:rsidR="00747D67" w:rsidRPr="00747D67" w:rsidRDefault="00747D67" w:rsidP="00747D67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>Внесите изменение в файл hello.html в виде нежелательного комментария.</w:t>
      </w:r>
    </w:p>
    <w:p w:rsidR="00747D67" w:rsidRPr="00747D67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ФАЙЛ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 </w:t>
      </w:r>
      <w:r w:rsidRPr="00747D67">
        <w:rPr>
          <w:rStyle w:val="a6"/>
          <w:rFonts w:ascii="Times New Roman" w:hAnsi="Times New Roman" w:cs="Times New Roman"/>
          <w:color w:val="auto"/>
          <w:szCs w:val="28"/>
          <w:lang w:val="en-US"/>
        </w:rPr>
        <w:t>hello.html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&lt;html&gt;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&lt;head&gt;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&lt;/head&gt;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&lt;body&gt;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747D67">
        <w:rPr>
          <w:color w:val="444444"/>
          <w:sz w:val="24"/>
          <w:szCs w:val="28"/>
          <w:lang w:val="en-US"/>
        </w:rPr>
        <w:t>World!&lt;</w:t>
      </w:r>
      <w:proofErr w:type="gramEnd"/>
      <w:r w:rsidRPr="00747D67">
        <w:rPr>
          <w:color w:val="444444"/>
          <w:sz w:val="24"/>
          <w:szCs w:val="28"/>
          <w:lang w:val="en-US"/>
        </w:rPr>
        <w:t>/h1&gt;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  </w:t>
      </w:r>
      <w:proofErr w:type="gramStart"/>
      <w:r w:rsidRPr="00747D67">
        <w:rPr>
          <w:rStyle w:val="a7"/>
          <w:color w:val="444444"/>
          <w:sz w:val="24"/>
          <w:szCs w:val="28"/>
          <w:lang w:val="en-US"/>
        </w:rPr>
        <w:t>&lt;!--</w:t>
      </w:r>
      <w:proofErr w:type="gramEnd"/>
      <w:r w:rsidRPr="00747D67">
        <w:rPr>
          <w:rStyle w:val="a7"/>
          <w:color w:val="444444"/>
          <w:sz w:val="24"/>
          <w:szCs w:val="28"/>
          <w:lang w:val="en-US"/>
        </w:rPr>
        <w:t xml:space="preserve"> This is a bad comment.  We want to revert it. --&gt;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</w:rPr>
      </w:pPr>
      <w:r w:rsidRPr="00747D67">
        <w:rPr>
          <w:color w:val="444444"/>
          <w:sz w:val="24"/>
          <w:szCs w:val="28"/>
          <w:lang w:val="en-US"/>
        </w:rPr>
        <w:t xml:space="preserve">  </w:t>
      </w:r>
      <w:r w:rsidRPr="00747D67">
        <w:rPr>
          <w:color w:val="444444"/>
          <w:sz w:val="24"/>
          <w:szCs w:val="28"/>
        </w:rPr>
        <w:t>&lt;/</w:t>
      </w:r>
      <w:proofErr w:type="spellStart"/>
      <w:r w:rsidRPr="00747D67">
        <w:rPr>
          <w:color w:val="444444"/>
          <w:sz w:val="24"/>
          <w:szCs w:val="28"/>
        </w:rPr>
        <w:t>body</w:t>
      </w:r>
      <w:proofErr w:type="spellEnd"/>
      <w:r w:rsidRPr="00747D67">
        <w:rPr>
          <w:color w:val="444444"/>
          <w:sz w:val="24"/>
          <w:szCs w:val="28"/>
        </w:rPr>
        <w:t>&gt;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</w:rPr>
      </w:pPr>
      <w:r w:rsidRPr="00747D67">
        <w:rPr>
          <w:color w:val="444444"/>
          <w:sz w:val="24"/>
          <w:szCs w:val="28"/>
        </w:rPr>
        <w:t>&lt;/</w:t>
      </w:r>
      <w:proofErr w:type="spellStart"/>
      <w:r w:rsidRPr="00747D67">
        <w:rPr>
          <w:color w:val="444444"/>
          <w:sz w:val="24"/>
          <w:szCs w:val="28"/>
        </w:rPr>
        <w:t>html</w:t>
      </w:r>
      <w:proofErr w:type="spellEnd"/>
      <w:r w:rsidRPr="00747D67">
        <w:rPr>
          <w:color w:val="444444"/>
          <w:sz w:val="24"/>
          <w:szCs w:val="28"/>
        </w:rPr>
        <w:t>&gt;</w:t>
      </w:r>
    </w:p>
    <w:p w:rsidR="00747D67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color w:val="ECF0F1"/>
          <w:sz w:val="28"/>
          <w:szCs w:val="28"/>
        </w:rPr>
      </w:pPr>
    </w:p>
    <w:p w:rsidR="00747D67" w:rsidRPr="00747D67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 w:rsidRPr="00747D67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444444"/>
          <w:sz w:val="28"/>
          <w:szCs w:val="28"/>
        </w:rPr>
        <w:t>.</w:t>
      </w:r>
      <w:r w:rsidRPr="00747D67">
        <w:rPr>
          <w:rFonts w:ascii="Times New Roman" w:hAnsi="Times New Roman" w:cs="Times New Roman"/>
          <w:color w:val="444444"/>
          <w:sz w:val="28"/>
          <w:szCs w:val="28"/>
        </w:rPr>
        <w:t>Проверьте состояние</w:t>
      </w:r>
    </w:p>
    <w:p w:rsidR="00747D67" w:rsidRP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>Сначала проверьте состояние рабочего каталога.</w:t>
      </w:r>
    </w:p>
    <w:p w:rsidR="00747D67" w:rsidRPr="00747D67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status</w:t>
      </w:r>
    </w:p>
    <w:p w:rsidR="00747D67" w:rsidRPr="00747D67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status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On branch master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Changes not staged for commit: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  (use "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add &lt;file&gt;..." to update what will be committed)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  (use "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checkout -- &lt;file&gt;..." to discard changes in working directory)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  modified:   hello.html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no changes added to commit (use "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add" and/or "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commit -a")</w:t>
      </w:r>
    </w:p>
    <w:p w:rsidR="00747D67" w:rsidRPr="00347D53" w:rsidRDefault="00747D67" w:rsidP="00747D67">
      <w:pPr>
        <w:pStyle w:val="a5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en-US"/>
        </w:rPr>
      </w:pPr>
    </w:p>
    <w:p w:rsidR="00747D67" w:rsidRP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>Мы видим, что файл </w:t>
      </w:r>
      <w:r w:rsidRPr="00747D67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hello.html</w:t>
      </w:r>
      <w:r w:rsidRPr="00747D67">
        <w:rPr>
          <w:color w:val="444444"/>
          <w:sz w:val="28"/>
          <w:szCs w:val="28"/>
        </w:rPr>
        <w:t> был изменен, но еще не проиндексирован.</w:t>
      </w:r>
    </w:p>
    <w:p w:rsidR="00747D67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747D67" w:rsidRPr="00747D67" w:rsidRDefault="00747D67" w:rsidP="00747D67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 w:rsidRPr="00747D67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747D67">
        <w:rPr>
          <w:rFonts w:ascii="Times New Roman" w:hAnsi="Times New Roman" w:cs="Times New Roman"/>
          <w:color w:val="444444"/>
          <w:sz w:val="28"/>
          <w:szCs w:val="28"/>
        </w:rPr>
        <w:t>Отмена изменений в рабочем каталоге</w:t>
      </w:r>
    </w:p>
    <w:p w:rsidR="00747D67" w:rsidRP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>Используйте команду </w:t>
      </w:r>
      <w:proofErr w:type="spellStart"/>
      <w:r w:rsidRPr="00747D67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checkout</w:t>
      </w:r>
      <w:proofErr w:type="spellEnd"/>
      <w:r w:rsidRPr="00747D67">
        <w:rPr>
          <w:color w:val="444444"/>
          <w:sz w:val="28"/>
          <w:szCs w:val="28"/>
        </w:rPr>
        <w:t> для переключения в версию файла </w:t>
      </w:r>
      <w:r w:rsidRPr="00747D67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hello.html</w:t>
      </w:r>
      <w:r w:rsidRPr="00747D67">
        <w:rPr>
          <w:color w:val="444444"/>
          <w:sz w:val="28"/>
          <w:szCs w:val="28"/>
        </w:rPr>
        <w:t xml:space="preserve"> в </w:t>
      </w:r>
      <w:proofErr w:type="spellStart"/>
      <w:r w:rsidRPr="00747D67">
        <w:rPr>
          <w:color w:val="444444"/>
          <w:sz w:val="28"/>
          <w:szCs w:val="28"/>
        </w:rPr>
        <w:t>репозитории</w:t>
      </w:r>
      <w:proofErr w:type="spellEnd"/>
      <w:r w:rsidRPr="00747D67">
        <w:rPr>
          <w:color w:val="444444"/>
          <w:sz w:val="28"/>
          <w:szCs w:val="28"/>
        </w:rPr>
        <w:t>.</w:t>
      </w:r>
    </w:p>
    <w:p w:rsidR="00747D67" w:rsidRPr="00747D67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747D67" w:rsidRPr="00347D53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747D67">
        <w:rPr>
          <w:color w:val="444444"/>
          <w:sz w:val="24"/>
          <w:szCs w:val="28"/>
          <w:lang w:val="en-US"/>
        </w:rPr>
        <w:t>checkout</w:t>
      </w:r>
      <w:r w:rsidRPr="00347D53">
        <w:rPr>
          <w:color w:val="444444"/>
          <w:sz w:val="24"/>
          <w:szCs w:val="28"/>
          <w:lang w:val="en-US"/>
        </w:rPr>
        <w:t xml:space="preserve"> </w:t>
      </w:r>
      <w:r w:rsidRPr="00747D67">
        <w:rPr>
          <w:color w:val="444444"/>
          <w:sz w:val="24"/>
          <w:szCs w:val="28"/>
          <w:lang w:val="en-US"/>
        </w:rPr>
        <w:t>hello</w:t>
      </w:r>
      <w:r w:rsidRPr="00347D53">
        <w:rPr>
          <w:color w:val="444444"/>
          <w:sz w:val="24"/>
          <w:szCs w:val="28"/>
          <w:lang w:val="en-US"/>
        </w:rPr>
        <w:t>.</w:t>
      </w:r>
      <w:r w:rsidRPr="00747D67">
        <w:rPr>
          <w:color w:val="444444"/>
          <w:sz w:val="24"/>
          <w:szCs w:val="28"/>
          <w:lang w:val="en-US"/>
        </w:rPr>
        <w:t>html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747D67">
        <w:rPr>
          <w:color w:val="444444"/>
          <w:sz w:val="24"/>
          <w:szCs w:val="28"/>
          <w:lang w:val="en-US"/>
        </w:rPr>
        <w:t>status</w:t>
      </w:r>
    </w:p>
    <w:p w:rsidR="00747D67" w:rsidRPr="00747D67" w:rsidRDefault="00747D67" w:rsidP="00747D67">
      <w:pPr>
        <w:pStyle w:val="HTML"/>
        <w:rPr>
          <w:color w:val="444444"/>
          <w:sz w:val="24"/>
          <w:szCs w:val="28"/>
        </w:rPr>
      </w:pPr>
      <w:proofErr w:type="spellStart"/>
      <w:r w:rsidRPr="00747D67">
        <w:rPr>
          <w:color w:val="444444"/>
          <w:sz w:val="24"/>
          <w:szCs w:val="28"/>
        </w:rPr>
        <w:t>cat</w:t>
      </w:r>
      <w:proofErr w:type="spellEnd"/>
      <w:r w:rsidRPr="00747D67">
        <w:rPr>
          <w:color w:val="444444"/>
          <w:sz w:val="24"/>
          <w:szCs w:val="28"/>
        </w:rPr>
        <w:t xml:space="preserve"> hello.html</w:t>
      </w:r>
    </w:p>
    <w:p w:rsidR="00747D67" w:rsidRPr="00747D67" w:rsidRDefault="00747D67" w:rsidP="00747D67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747D67">
        <w:rPr>
          <w:rFonts w:ascii="Times New Roman" w:hAnsi="Times New Roman" w:cs="Times New Roman"/>
          <w:caps/>
          <w:color w:val="auto"/>
          <w:szCs w:val="28"/>
        </w:rPr>
        <w:lastRenderedPageBreak/>
        <w:t>РЕЗУЛЬТАТ</w:t>
      </w:r>
      <w:r w:rsidRPr="00747D67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checkout hello.html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747D67">
        <w:rPr>
          <w:color w:val="444444"/>
          <w:sz w:val="24"/>
          <w:szCs w:val="28"/>
          <w:lang w:val="en-US"/>
        </w:rPr>
        <w:t>git</w:t>
      </w:r>
      <w:proofErr w:type="spellEnd"/>
      <w:r w:rsidRPr="00747D67">
        <w:rPr>
          <w:color w:val="444444"/>
          <w:sz w:val="24"/>
          <w:szCs w:val="28"/>
          <w:lang w:val="en-US"/>
        </w:rPr>
        <w:t xml:space="preserve"> status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# On branch master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nothing to commit (working directory clean)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$ cat hello.html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>&lt;html&gt;</w:t>
      </w:r>
    </w:p>
    <w:p w:rsidR="00747D67" w:rsidRPr="00747D67" w:rsidRDefault="00747D67" w:rsidP="00747D67">
      <w:pPr>
        <w:pStyle w:val="HTML"/>
        <w:shd w:val="clear" w:color="auto" w:fill="ECF0F1"/>
        <w:rPr>
          <w:rStyle w:val="a7"/>
          <w:color w:val="444444"/>
          <w:sz w:val="24"/>
          <w:szCs w:val="28"/>
          <w:lang w:val="en-US"/>
        </w:rPr>
      </w:pPr>
      <w:r w:rsidRPr="00747D67">
        <w:rPr>
          <w:rStyle w:val="a7"/>
          <w:color w:val="444444"/>
          <w:sz w:val="24"/>
          <w:szCs w:val="28"/>
          <w:lang w:val="en-US"/>
        </w:rPr>
        <w:t xml:space="preserve">  &lt;head&gt;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rStyle w:val="a7"/>
          <w:color w:val="444444"/>
          <w:sz w:val="24"/>
          <w:szCs w:val="28"/>
          <w:lang w:val="en-US"/>
        </w:rPr>
        <w:t xml:space="preserve">  &lt;/head&gt;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&lt;body&gt;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747D67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747D67">
        <w:rPr>
          <w:color w:val="444444"/>
          <w:sz w:val="24"/>
          <w:szCs w:val="28"/>
          <w:lang w:val="en-US"/>
        </w:rPr>
        <w:t>World!&lt;</w:t>
      </w:r>
      <w:proofErr w:type="gramEnd"/>
      <w:r w:rsidRPr="00747D67">
        <w:rPr>
          <w:color w:val="444444"/>
          <w:sz w:val="24"/>
          <w:szCs w:val="28"/>
          <w:lang w:val="en-US"/>
        </w:rPr>
        <w:t>/h1&gt;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747D67">
        <w:rPr>
          <w:color w:val="444444"/>
          <w:sz w:val="24"/>
          <w:szCs w:val="28"/>
          <w:lang w:val="en-US"/>
        </w:rPr>
        <w:t xml:space="preserve">  </w:t>
      </w:r>
      <w:r w:rsidRPr="00747D67">
        <w:rPr>
          <w:color w:val="444444"/>
          <w:sz w:val="24"/>
          <w:szCs w:val="28"/>
        </w:rPr>
        <w:t>&lt;/</w:t>
      </w:r>
      <w:proofErr w:type="spellStart"/>
      <w:r w:rsidRPr="00747D67">
        <w:rPr>
          <w:color w:val="444444"/>
          <w:sz w:val="24"/>
          <w:szCs w:val="28"/>
        </w:rPr>
        <w:t>body</w:t>
      </w:r>
      <w:proofErr w:type="spellEnd"/>
      <w:r w:rsidRPr="00747D67">
        <w:rPr>
          <w:color w:val="444444"/>
          <w:sz w:val="24"/>
          <w:szCs w:val="28"/>
        </w:rPr>
        <w:t>&gt;</w:t>
      </w:r>
    </w:p>
    <w:p w:rsidR="00747D67" w:rsidRPr="00747D67" w:rsidRDefault="00747D67" w:rsidP="00747D67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747D67">
        <w:rPr>
          <w:color w:val="444444"/>
          <w:sz w:val="24"/>
          <w:szCs w:val="28"/>
        </w:rPr>
        <w:t>&lt;/</w:t>
      </w:r>
      <w:proofErr w:type="spellStart"/>
      <w:r w:rsidRPr="00747D67">
        <w:rPr>
          <w:color w:val="444444"/>
          <w:sz w:val="24"/>
          <w:szCs w:val="28"/>
        </w:rPr>
        <w:t>html</w:t>
      </w:r>
      <w:proofErr w:type="spellEnd"/>
      <w:r w:rsidRPr="00747D67">
        <w:rPr>
          <w:color w:val="444444"/>
          <w:sz w:val="24"/>
          <w:szCs w:val="28"/>
        </w:rPr>
        <w:t>&gt;</w:t>
      </w:r>
    </w:p>
    <w:p w:rsidR="00304ABC" w:rsidRDefault="00304ABC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747D67" w:rsidRDefault="00747D67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747D67">
        <w:rPr>
          <w:color w:val="444444"/>
          <w:sz w:val="28"/>
          <w:szCs w:val="28"/>
        </w:rPr>
        <w:t>Команда </w:t>
      </w:r>
      <w:proofErr w:type="spellStart"/>
      <w:r w:rsidRPr="00747D67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status</w:t>
      </w:r>
      <w:proofErr w:type="spellEnd"/>
      <w:r w:rsidRPr="00747D67">
        <w:rPr>
          <w:color w:val="444444"/>
          <w:sz w:val="28"/>
          <w:szCs w:val="28"/>
        </w:rPr>
        <w:t> показывает нам, что не было произведено никаких изменений, не зафиксированных в рабочем каталоге. И «нежелательный комментарий» больше не является частью содержимого файла.</w:t>
      </w:r>
    </w:p>
    <w:p w:rsidR="00747D67" w:rsidRDefault="00747D67" w:rsidP="00747D67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Default="00957CD3">
      <w:pPr>
        <w:spacing w:after="200" w:line="276" w:lineRule="auto"/>
        <w:ind w:firstLine="0"/>
        <w:rPr>
          <w:rFonts w:eastAsiaTheme="majorEastAsia" w:cs="Times New Roman"/>
          <w:b/>
          <w:bCs/>
          <w:color w:val="444444"/>
          <w:szCs w:val="28"/>
        </w:rPr>
      </w:pPr>
      <w:r>
        <w:rPr>
          <w:rFonts w:cs="Times New Roman"/>
          <w:color w:val="444444"/>
        </w:rPr>
        <w:br w:type="page"/>
      </w:r>
    </w:p>
    <w:p w:rsidR="00957CD3" w:rsidRPr="00957CD3" w:rsidRDefault="00957CD3" w:rsidP="00957CD3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lastRenderedPageBreak/>
        <w:t xml:space="preserve">Отмена проиндексированных изменений (перед </w:t>
      </w:r>
      <w:proofErr w:type="spellStart"/>
      <w:r w:rsidRPr="00957CD3">
        <w:rPr>
          <w:rFonts w:cs="Times New Roman"/>
          <w:color w:val="444444"/>
          <w:sz w:val="28"/>
        </w:rPr>
        <w:t>коммитом</w:t>
      </w:r>
      <w:proofErr w:type="spellEnd"/>
      <w:r w:rsidRPr="00957CD3">
        <w:rPr>
          <w:rFonts w:cs="Times New Roman"/>
          <w:color w:val="444444"/>
          <w:sz w:val="28"/>
        </w:rPr>
        <w:t>)</w:t>
      </w:r>
    </w:p>
    <w:p w:rsidR="00957CD3" w:rsidRPr="00957CD3" w:rsidRDefault="00957CD3" w:rsidP="00957CD3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957CD3">
        <w:rPr>
          <w:rFonts w:ascii="Times New Roman" w:hAnsi="Times New Roman" w:cs="Times New Roman"/>
          <w:b w:val="0"/>
          <w:color w:val="444444"/>
          <w:szCs w:val="28"/>
        </w:rPr>
        <w:t>Научиться отменять изменения, которые были проиндексированы</w:t>
      </w:r>
    </w:p>
    <w:p w:rsid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Измените файл и проиндексируйте изменения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Внесите изменение в файл </w:t>
      </w:r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hello.html</w:t>
      </w:r>
      <w:r w:rsidRPr="00957CD3">
        <w:rPr>
          <w:color w:val="444444"/>
          <w:sz w:val="28"/>
          <w:szCs w:val="28"/>
        </w:rPr>
        <w:t> в виде нежелательного комментария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ФАЙЛ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 </w:t>
      </w:r>
      <w:r w:rsidRPr="00957CD3">
        <w:rPr>
          <w:rStyle w:val="a6"/>
          <w:rFonts w:ascii="Times New Roman" w:hAnsi="Times New Roman" w:cs="Times New Roman"/>
          <w:caps/>
          <w:color w:val="auto"/>
          <w:szCs w:val="28"/>
          <w:lang w:val="en-US"/>
        </w:rPr>
        <w:t>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&lt;html&gt;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</w:t>
      </w:r>
      <w:proofErr w:type="gramStart"/>
      <w:r w:rsidRPr="00957CD3">
        <w:rPr>
          <w:rStyle w:val="a7"/>
          <w:color w:val="444444"/>
          <w:sz w:val="24"/>
          <w:szCs w:val="28"/>
          <w:lang w:val="en-US"/>
        </w:rPr>
        <w:t>&lt;!--</w:t>
      </w:r>
      <w:proofErr w:type="gramEnd"/>
      <w:r w:rsidRPr="00957CD3">
        <w:rPr>
          <w:rStyle w:val="a7"/>
          <w:color w:val="444444"/>
          <w:sz w:val="24"/>
          <w:szCs w:val="28"/>
          <w:lang w:val="en-US"/>
        </w:rPr>
        <w:t xml:space="preserve"> This is an unwanted but staged comment --&gt;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957CD3">
        <w:rPr>
          <w:color w:val="444444"/>
          <w:sz w:val="24"/>
          <w:szCs w:val="28"/>
          <w:lang w:val="en-US"/>
        </w:rPr>
        <w:t>World!&lt;</w:t>
      </w:r>
      <w:proofErr w:type="gramEnd"/>
      <w:r w:rsidRPr="00957CD3">
        <w:rPr>
          <w:color w:val="444444"/>
          <w:sz w:val="24"/>
          <w:szCs w:val="28"/>
          <w:lang w:val="en-US"/>
        </w:rPr>
        <w:t>/h1&gt;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  <w:lang w:val="en-US"/>
        </w:rPr>
        <w:t xml:space="preserve">  </w:t>
      </w:r>
      <w:r w:rsidRPr="00957CD3">
        <w:rPr>
          <w:color w:val="444444"/>
          <w:sz w:val="24"/>
          <w:szCs w:val="28"/>
        </w:rPr>
        <w:t>&lt;/</w:t>
      </w:r>
      <w:proofErr w:type="spellStart"/>
      <w:r w:rsidRPr="00957CD3">
        <w:rPr>
          <w:color w:val="444444"/>
          <w:sz w:val="24"/>
          <w:szCs w:val="28"/>
        </w:rPr>
        <w:t>body</w:t>
      </w:r>
      <w:proofErr w:type="spellEnd"/>
      <w:r w:rsidRPr="00957CD3">
        <w:rPr>
          <w:color w:val="444444"/>
          <w:sz w:val="24"/>
          <w:szCs w:val="28"/>
        </w:rPr>
        <w:t>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>&lt;/</w:t>
      </w:r>
      <w:proofErr w:type="spellStart"/>
      <w:r w:rsidRPr="00957CD3">
        <w:rPr>
          <w:color w:val="444444"/>
          <w:sz w:val="24"/>
          <w:szCs w:val="28"/>
        </w:rPr>
        <w:t>html</w:t>
      </w:r>
      <w:proofErr w:type="spellEnd"/>
      <w:r w:rsidRPr="00957CD3">
        <w:rPr>
          <w:color w:val="444444"/>
          <w:sz w:val="24"/>
          <w:szCs w:val="28"/>
        </w:rPr>
        <w:t>&gt;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Проиндексируйте это изменение.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add</w:t>
      </w:r>
      <w:proofErr w:type="spellEnd"/>
      <w:r w:rsidRPr="00957CD3">
        <w:rPr>
          <w:color w:val="444444"/>
          <w:sz w:val="24"/>
          <w:szCs w:val="28"/>
        </w:rPr>
        <w:t xml:space="preserve"> hello.html</w:t>
      </w:r>
    </w:p>
    <w:p w:rsid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</w:rPr>
      </w:pP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Проверьте состояние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Проверьте состояние нежелательного изменения.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status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status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# On branch master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# Changes to be committed: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#   (use "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reset HEAD &lt;file&gt;..." to </w:t>
      </w:r>
      <w:proofErr w:type="spellStart"/>
      <w:r w:rsidRPr="00957CD3">
        <w:rPr>
          <w:color w:val="444444"/>
          <w:sz w:val="24"/>
          <w:szCs w:val="28"/>
          <w:lang w:val="en-US"/>
        </w:rPr>
        <w:t>unstage</w:t>
      </w:r>
      <w:proofErr w:type="spellEnd"/>
      <w:r w:rsidRPr="00957CD3">
        <w:rPr>
          <w:color w:val="444444"/>
          <w:sz w:val="24"/>
          <w:szCs w:val="28"/>
          <w:lang w:val="en-US"/>
        </w:rPr>
        <w:t>)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>#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 xml:space="preserve">#   </w:t>
      </w:r>
      <w:proofErr w:type="spellStart"/>
      <w:r w:rsidRPr="00957CD3">
        <w:rPr>
          <w:color w:val="444444"/>
          <w:sz w:val="24"/>
          <w:szCs w:val="28"/>
        </w:rPr>
        <w:t>modified</w:t>
      </w:r>
      <w:proofErr w:type="spellEnd"/>
      <w:r w:rsidRPr="00957CD3">
        <w:rPr>
          <w:color w:val="444444"/>
          <w:sz w:val="24"/>
          <w:szCs w:val="28"/>
        </w:rPr>
        <w:t>:   hello.html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>#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Состояние показывает, что изменение было проиндексировано и готово к </w:t>
      </w:r>
      <w:proofErr w:type="spellStart"/>
      <w:r w:rsidRPr="00957CD3">
        <w:rPr>
          <w:color w:val="444444"/>
          <w:sz w:val="28"/>
          <w:szCs w:val="28"/>
        </w:rPr>
        <w:t>коммиту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Выполните сброс буферной зоны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К счастью, вывод состояния показывает нам именно то, что мы должны сделать для отмены индексации изменения.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reset HEAD hello.html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reset HEAD hello.html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Unstaged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changes after reset:</w:t>
      </w:r>
    </w:p>
    <w:p w:rsidR="00957CD3" w:rsidRPr="00347D5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  <w:lang w:val="en-US"/>
        </w:rPr>
        <w:t>M</w:t>
      </w:r>
      <w:r w:rsidRPr="00347D53">
        <w:rPr>
          <w:color w:val="444444"/>
          <w:sz w:val="24"/>
          <w:szCs w:val="28"/>
        </w:rPr>
        <w:t xml:space="preserve">   </w:t>
      </w:r>
      <w:r w:rsidRPr="00957CD3">
        <w:rPr>
          <w:color w:val="444444"/>
          <w:sz w:val="24"/>
          <w:szCs w:val="28"/>
          <w:lang w:val="en-US"/>
        </w:rPr>
        <w:t>hello</w:t>
      </w:r>
      <w:r w:rsidRPr="00347D53">
        <w:rPr>
          <w:color w:val="444444"/>
          <w:sz w:val="24"/>
          <w:szCs w:val="28"/>
        </w:rPr>
        <w:t>.</w:t>
      </w:r>
      <w:r w:rsidRPr="00957CD3">
        <w:rPr>
          <w:color w:val="444444"/>
          <w:sz w:val="24"/>
          <w:szCs w:val="28"/>
          <w:lang w:val="en-US"/>
        </w:rPr>
        <w:t>html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Команда </w:t>
      </w:r>
      <w:proofErr w:type="spellStart"/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reset</w:t>
      </w:r>
      <w:proofErr w:type="spellEnd"/>
      <w:r w:rsidRPr="00957CD3">
        <w:rPr>
          <w:color w:val="444444"/>
          <w:sz w:val="28"/>
          <w:szCs w:val="28"/>
        </w:rPr>
        <w:t> сбрасывает буферную зону к </w:t>
      </w:r>
      <w:r w:rsidRPr="00957CD3">
        <w:rPr>
          <w:rStyle w:val="caps"/>
          <w:color w:val="444444"/>
          <w:sz w:val="28"/>
          <w:szCs w:val="28"/>
        </w:rPr>
        <w:t>HEAD</w:t>
      </w:r>
      <w:r w:rsidRPr="00957CD3">
        <w:rPr>
          <w:color w:val="444444"/>
          <w:sz w:val="28"/>
          <w:szCs w:val="28"/>
        </w:rPr>
        <w:t>. Это очищает буферную зону от изменений, которые мы только что проиндексировали.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Команда </w:t>
      </w:r>
      <w:proofErr w:type="spellStart"/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reset</w:t>
      </w:r>
      <w:proofErr w:type="spellEnd"/>
      <w:r w:rsidRPr="00957CD3">
        <w:rPr>
          <w:color w:val="444444"/>
          <w:sz w:val="28"/>
          <w:szCs w:val="28"/>
        </w:rPr>
        <w:t xml:space="preserve"> (по умолчанию) не изменяет рабочий каталог. Поэтому рабочий каталог все еще содержит нежелательный комментарий. Мы можем </w:t>
      </w:r>
      <w:r w:rsidRPr="00957CD3">
        <w:rPr>
          <w:color w:val="444444"/>
          <w:sz w:val="28"/>
          <w:szCs w:val="28"/>
        </w:rPr>
        <w:lastRenderedPageBreak/>
        <w:t>использовать команду </w:t>
      </w:r>
      <w:proofErr w:type="spellStart"/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checkout</w:t>
      </w:r>
      <w:proofErr w:type="spellEnd"/>
      <w:r w:rsidRPr="00957CD3">
        <w:rPr>
          <w:color w:val="444444"/>
          <w:sz w:val="28"/>
          <w:szCs w:val="28"/>
        </w:rPr>
        <w:t> из предыдущего урока, чтобы удалить нежелательные изменения в рабочем каталоге.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Переключитесь на версию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коммита</w:t>
      </w:r>
      <w:proofErr w:type="spellEnd"/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checkout 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status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status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# On branch master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nothing to commit (working directory clean)</w:t>
      </w:r>
    </w:p>
    <w:p w:rsid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Наш рабочий каталог опять чист.</w:t>
      </w:r>
    </w:p>
    <w:p w:rsidR="00957CD3" w:rsidRDefault="00957CD3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957CD3" w:rsidRPr="00957CD3" w:rsidRDefault="00957CD3" w:rsidP="00957CD3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lastRenderedPageBreak/>
        <w:t xml:space="preserve">Отмена </w:t>
      </w:r>
      <w:proofErr w:type="spellStart"/>
      <w:r w:rsidRPr="00957CD3">
        <w:rPr>
          <w:rFonts w:cs="Times New Roman"/>
          <w:color w:val="444444"/>
          <w:sz w:val="28"/>
        </w:rPr>
        <w:t>коммитов</w:t>
      </w:r>
      <w:proofErr w:type="spellEnd"/>
    </w:p>
    <w:p w:rsidR="00957CD3" w:rsidRPr="00957CD3" w:rsidRDefault="00957CD3" w:rsidP="00957CD3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Научиться отменять </w:t>
      </w:r>
      <w:proofErr w:type="spellStart"/>
      <w:r w:rsidRPr="00957CD3">
        <w:rPr>
          <w:rFonts w:ascii="Times New Roman" w:hAnsi="Times New Roman" w:cs="Times New Roman"/>
          <w:b w:val="0"/>
          <w:color w:val="444444"/>
          <w:szCs w:val="28"/>
        </w:rPr>
        <w:t>коммиты</w:t>
      </w:r>
      <w:proofErr w:type="spellEnd"/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 в локальный </w:t>
      </w:r>
      <w:proofErr w:type="spellStart"/>
      <w:r w:rsidRPr="00957CD3">
        <w:rPr>
          <w:rFonts w:ascii="Times New Roman" w:hAnsi="Times New Roman" w:cs="Times New Roman"/>
          <w:b w:val="0"/>
          <w:color w:val="444444"/>
          <w:szCs w:val="28"/>
        </w:rPr>
        <w:t>репозиторий</w:t>
      </w:r>
      <w:proofErr w:type="spellEnd"/>
      <w:r w:rsidRPr="00957CD3">
        <w:rPr>
          <w:rFonts w:ascii="Times New Roman" w:hAnsi="Times New Roman" w:cs="Times New Roman"/>
          <w:b w:val="0"/>
          <w:color w:val="444444"/>
          <w:szCs w:val="28"/>
        </w:rPr>
        <w:t>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Отмена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коммитов</w:t>
      </w:r>
      <w:proofErr w:type="spellEnd"/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Иногда вы понимаете, что новые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являются неверными, и хотите их отменить. Есть несколько способов решения этого вопроса, здесь мы будем использовать самый безопасный.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Мы отменим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путем создания нового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>, отменяющего нежелательные изменения.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Измените файл и сделайте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</w:t>
      </w:r>
      <w:proofErr w:type="spellEnd"/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Измените файл </w:t>
      </w:r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hello.html</w:t>
      </w:r>
      <w:r w:rsidRPr="00957CD3">
        <w:rPr>
          <w:color w:val="444444"/>
          <w:sz w:val="28"/>
          <w:szCs w:val="28"/>
        </w:rPr>
        <w:t> на следующий.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ФАЙЛ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 </w:t>
      </w:r>
      <w:r w:rsidRPr="00957CD3">
        <w:rPr>
          <w:rStyle w:val="a6"/>
          <w:rFonts w:ascii="Times New Roman" w:hAnsi="Times New Roman" w:cs="Times New Roman"/>
          <w:color w:val="auto"/>
          <w:szCs w:val="28"/>
          <w:lang w:val="en-US"/>
        </w:rPr>
        <w:t>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&lt;html&gt;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957CD3">
        <w:rPr>
          <w:color w:val="444444"/>
          <w:sz w:val="24"/>
          <w:szCs w:val="28"/>
          <w:lang w:val="en-US"/>
        </w:rPr>
        <w:t>World!&lt;</w:t>
      </w:r>
      <w:proofErr w:type="gramEnd"/>
      <w:r w:rsidRPr="00957CD3">
        <w:rPr>
          <w:color w:val="444444"/>
          <w:sz w:val="24"/>
          <w:szCs w:val="28"/>
          <w:lang w:val="en-US"/>
        </w:rPr>
        <w:t>/h1&gt;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</w:t>
      </w:r>
      <w:proofErr w:type="gramStart"/>
      <w:r w:rsidRPr="00957CD3">
        <w:rPr>
          <w:rStyle w:val="a7"/>
          <w:color w:val="444444"/>
          <w:sz w:val="24"/>
          <w:szCs w:val="28"/>
          <w:lang w:val="en-US"/>
        </w:rPr>
        <w:t>&lt;!--</w:t>
      </w:r>
      <w:proofErr w:type="gramEnd"/>
      <w:r w:rsidRPr="00957CD3">
        <w:rPr>
          <w:rStyle w:val="a7"/>
          <w:color w:val="444444"/>
          <w:sz w:val="24"/>
          <w:szCs w:val="28"/>
          <w:lang w:val="en-US"/>
        </w:rPr>
        <w:t xml:space="preserve"> This is an unwanted but committed change --&gt;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&lt;/html&gt;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add 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commit -m "Oops, we didn't want this commit"</w:t>
      </w:r>
    </w:p>
    <w:p w:rsidR="00957CD3" w:rsidRPr="00347D5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304ABC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Сделайте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</w:t>
      </w:r>
      <w:proofErr w:type="spellEnd"/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 с новыми изменениями, отменяющими предыдущие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Чтобы отменить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, нам необходимо сделать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, который удаляет изменения, сохраненные нежелательным </w:t>
      </w:r>
      <w:proofErr w:type="spellStart"/>
      <w:r w:rsidRPr="00957CD3">
        <w:rPr>
          <w:color w:val="444444"/>
          <w:sz w:val="28"/>
          <w:szCs w:val="28"/>
        </w:rPr>
        <w:t>коммитом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revert</w:t>
      </w:r>
      <w:proofErr w:type="spellEnd"/>
      <w:r w:rsidRPr="00957CD3">
        <w:rPr>
          <w:color w:val="444444"/>
          <w:sz w:val="24"/>
          <w:szCs w:val="28"/>
        </w:rPr>
        <w:t xml:space="preserve"> HEAD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Перейдите в редактор, где вы можете отредактировать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>-сообщение по умолчанию или оставить все как есть. Сохраните и закройте файл. Вы увидите…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 xml:space="preserve">$ </w:t>
      </w: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revert</w:t>
      </w:r>
      <w:proofErr w:type="spellEnd"/>
      <w:r w:rsidRPr="00957CD3">
        <w:rPr>
          <w:color w:val="444444"/>
          <w:sz w:val="24"/>
          <w:szCs w:val="28"/>
        </w:rPr>
        <w:t xml:space="preserve"> HEAD --</w:t>
      </w:r>
      <w:proofErr w:type="spellStart"/>
      <w:r w:rsidRPr="00957CD3">
        <w:rPr>
          <w:color w:val="444444"/>
          <w:sz w:val="24"/>
          <w:szCs w:val="28"/>
        </w:rPr>
        <w:t>no-edit</w:t>
      </w:r>
      <w:proofErr w:type="spellEnd"/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[master 45fa96b] Revert "Oops, we didn't want this commit"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  <w:lang w:val="en-US"/>
        </w:rPr>
        <w:t xml:space="preserve"> </w:t>
      </w:r>
      <w:r w:rsidRPr="00957CD3">
        <w:rPr>
          <w:color w:val="444444"/>
          <w:sz w:val="24"/>
          <w:szCs w:val="28"/>
        </w:rPr>
        <w:t xml:space="preserve">1 </w:t>
      </w:r>
      <w:proofErr w:type="spellStart"/>
      <w:r w:rsidRPr="00957CD3">
        <w:rPr>
          <w:color w:val="444444"/>
          <w:sz w:val="24"/>
          <w:szCs w:val="28"/>
        </w:rPr>
        <w:t>files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changed</w:t>
      </w:r>
      <w:proofErr w:type="spellEnd"/>
      <w:r w:rsidRPr="00957CD3">
        <w:rPr>
          <w:color w:val="444444"/>
          <w:sz w:val="24"/>
          <w:szCs w:val="28"/>
        </w:rPr>
        <w:t xml:space="preserve">, 1 </w:t>
      </w:r>
      <w:proofErr w:type="spellStart"/>
      <w:r w:rsidRPr="00957CD3">
        <w:rPr>
          <w:color w:val="444444"/>
          <w:sz w:val="24"/>
          <w:szCs w:val="28"/>
        </w:rPr>
        <w:t>insertions</w:t>
      </w:r>
      <w:proofErr w:type="spellEnd"/>
      <w:r w:rsidRPr="00957CD3">
        <w:rPr>
          <w:color w:val="444444"/>
          <w:sz w:val="24"/>
          <w:szCs w:val="28"/>
        </w:rPr>
        <w:t xml:space="preserve">(+), 1 </w:t>
      </w:r>
      <w:proofErr w:type="spellStart"/>
      <w:r w:rsidRPr="00957CD3">
        <w:rPr>
          <w:color w:val="444444"/>
          <w:sz w:val="24"/>
          <w:szCs w:val="28"/>
        </w:rPr>
        <w:t>deletions</w:t>
      </w:r>
      <w:proofErr w:type="spellEnd"/>
      <w:r w:rsidRPr="00957CD3">
        <w:rPr>
          <w:color w:val="444444"/>
          <w:sz w:val="24"/>
          <w:szCs w:val="28"/>
        </w:rPr>
        <w:t>(-)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Так как мы отменили самый последний произведенный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>, мы смогли использовать </w:t>
      </w:r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HEAD</w:t>
      </w:r>
      <w:r w:rsidRPr="00957CD3">
        <w:rPr>
          <w:color w:val="444444"/>
          <w:sz w:val="28"/>
          <w:szCs w:val="28"/>
        </w:rPr>
        <w:t xml:space="preserve"> в качестве аргумента для отмены. Мы можем отменить любой произвольной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в истории, указав его </w:t>
      </w:r>
      <w:proofErr w:type="spellStart"/>
      <w:r w:rsidRPr="00957CD3">
        <w:rPr>
          <w:color w:val="444444"/>
          <w:sz w:val="28"/>
          <w:szCs w:val="28"/>
        </w:rPr>
        <w:t>хэш</w:t>
      </w:r>
      <w:proofErr w:type="spellEnd"/>
      <w:r w:rsidRPr="00957CD3">
        <w:rPr>
          <w:color w:val="444444"/>
          <w:sz w:val="28"/>
          <w:szCs w:val="28"/>
        </w:rPr>
        <w:t>-значение.</w:t>
      </w:r>
    </w:p>
    <w:p w:rsidR="00957CD3" w:rsidRPr="00957CD3" w:rsidRDefault="00957CD3" w:rsidP="00304ABC">
      <w:pPr>
        <w:pStyle w:val="note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304ABC">
        <w:rPr>
          <w:rStyle w:val="a7"/>
          <w:color w:val="FF0000"/>
          <w:sz w:val="28"/>
          <w:szCs w:val="28"/>
        </w:rPr>
        <w:t>Примечание:</w:t>
      </w:r>
      <w:r w:rsidRPr="00304ABC">
        <w:rPr>
          <w:color w:val="FF0000"/>
          <w:sz w:val="28"/>
          <w:szCs w:val="28"/>
        </w:rPr>
        <w:t> </w:t>
      </w:r>
      <w:r w:rsidRPr="00957CD3">
        <w:rPr>
          <w:color w:val="444444"/>
          <w:sz w:val="28"/>
          <w:szCs w:val="28"/>
        </w:rPr>
        <w:t>Команду </w:t>
      </w:r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--</w:t>
      </w:r>
      <w:proofErr w:type="spellStart"/>
      <w:r w:rsidRPr="00957CD3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no-edit</w:t>
      </w:r>
      <w:proofErr w:type="spellEnd"/>
      <w:r w:rsidRPr="00957CD3">
        <w:rPr>
          <w:color w:val="444444"/>
          <w:sz w:val="28"/>
          <w:szCs w:val="28"/>
        </w:rPr>
        <w:t> можно проигнорировать. Она была необходима для генерации выходных данных без открытия редактора.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Проверьте лог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Проверка лога показывает нежелательные и отмененные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в наш </w:t>
      </w:r>
      <w:proofErr w:type="spellStart"/>
      <w:r w:rsidRPr="00957CD3">
        <w:rPr>
          <w:color w:val="444444"/>
          <w:sz w:val="28"/>
          <w:szCs w:val="28"/>
        </w:rPr>
        <w:t>репозиторий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 xml:space="preserve">$ </w:t>
      </w: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lastRenderedPageBreak/>
        <w:t>* 45fa96b 2011-03-09 | Revert "Oops, we didn't want this commit" (HEAD,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846b90c 2011-03-09 | Oops, we didn't want this commit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(v1)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Эта техника будет работать с любым </w:t>
      </w:r>
      <w:proofErr w:type="spellStart"/>
      <w:r w:rsidRPr="00957CD3">
        <w:rPr>
          <w:color w:val="444444"/>
          <w:sz w:val="28"/>
          <w:szCs w:val="28"/>
        </w:rPr>
        <w:t>коммитом</w:t>
      </w:r>
      <w:proofErr w:type="spellEnd"/>
      <w:r w:rsidRPr="00957CD3">
        <w:rPr>
          <w:color w:val="444444"/>
          <w:sz w:val="28"/>
          <w:szCs w:val="28"/>
        </w:rPr>
        <w:t xml:space="preserve"> (хотя, возможно, возникнут конфликты). Она безопасна в использовании даже в публичных ветках удаленных </w:t>
      </w:r>
      <w:proofErr w:type="spellStart"/>
      <w:r w:rsidRPr="00957CD3">
        <w:rPr>
          <w:color w:val="444444"/>
          <w:sz w:val="28"/>
          <w:szCs w:val="28"/>
        </w:rPr>
        <w:t>репозиториев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Далее</w:t>
      </w:r>
    </w:p>
    <w:p w:rsid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Далее давайте посмотрим на технику, которая может быть использована для удаления последних </w:t>
      </w:r>
      <w:proofErr w:type="spellStart"/>
      <w:r w:rsidRPr="00957CD3">
        <w:rPr>
          <w:color w:val="444444"/>
          <w:sz w:val="28"/>
          <w:szCs w:val="28"/>
        </w:rPr>
        <w:t>коммитов</w:t>
      </w:r>
      <w:proofErr w:type="spellEnd"/>
      <w:r w:rsidRPr="00957CD3">
        <w:rPr>
          <w:color w:val="444444"/>
          <w:sz w:val="28"/>
          <w:szCs w:val="28"/>
        </w:rPr>
        <w:t xml:space="preserve"> из истории </w:t>
      </w:r>
      <w:proofErr w:type="spellStart"/>
      <w:r w:rsidRPr="00957CD3">
        <w:rPr>
          <w:color w:val="444444"/>
          <w:sz w:val="28"/>
          <w:szCs w:val="28"/>
        </w:rPr>
        <w:t>репозитория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Default="00957CD3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957CD3" w:rsidRPr="00957CD3" w:rsidRDefault="00957CD3" w:rsidP="00957CD3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lastRenderedPageBreak/>
        <w:t xml:space="preserve">Удаление </w:t>
      </w:r>
      <w:proofErr w:type="spellStart"/>
      <w:r w:rsidRPr="00957CD3">
        <w:rPr>
          <w:rFonts w:cs="Times New Roman"/>
          <w:color w:val="444444"/>
          <w:sz w:val="28"/>
        </w:rPr>
        <w:t>коммитов</w:t>
      </w:r>
      <w:proofErr w:type="spellEnd"/>
      <w:r w:rsidRPr="00957CD3">
        <w:rPr>
          <w:rFonts w:cs="Times New Roman"/>
          <w:color w:val="444444"/>
          <w:sz w:val="28"/>
        </w:rPr>
        <w:t xml:space="preserve"> из ветки</w:t>
      </w:r>
    </w:p>
    <w:p w:rsidR="00957CD3" w:rsidRPr="00957CD3" w:rsidRDefault="00957CD3" w:rsidP="00957CD3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Научиться удалять самые последние </w:t>
      </w:r>
      <w:proofErr w:type="spellStart"/>
      <w:r w:rsidRPr="00957CD3">
        <w:rPr>
          <w:rFonts w:ascii="Times New Roman" w:hAnsi="Times New Roman" w:cs="Times New Roman"/>
          <w:b w:val="0"/>
          <w:color w:val="444444"/>
          <w:szCs w:val="28"/>
        </w:rPr>
        <w:t>коммиты</w:t>
      </w:r>
      <w:proofErr w:type="spellEnd"/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 из ветки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</w:pP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Revert</w:t>
      </w:r>
      <w:proofErr w:type="spellEnd"/>
      <w:r w:rsidRPr="00957CD3">
        <w:rPr>
          <w:color w:val="444444"/>
          <w:sz w:val="28"/>
          <w:szCs w:val="28"/>
        </w:rPr>
        <w:t xml:space="preserve"> из предыдущего раздела является мощной командой, которая позволяет отменить любые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в </w:t>
      </w:r>
      <w:proofErr w:type="spellStart"/>
      <w:r w:rsidRPr="00957CD3">
        <w:rPr>
          <w:color w:val="444444"/>
          <w:sz w:val="28"/>
          <w:szCs w:val="28"/>
        </w:rPr>
        <w:t>репозиторий</w:t>
      </w:r>
      <w:proofErr w:type="spellEnd"/>
      <w:r w:rsidRPr="00957CD3">
        <w:rPr>
          <w:color w:val="444444"/>
          <w:sz w:val="28"/>
          <w:szCs w:val="28"/>
        </w:rPr>
        <w:t xml:space="preserve">. Однако, и оригинальный и «отмененный»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видны в истории ветки (при использовании команды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log</w:t>
      </w:r>
      <w:proofErr w:type="spellEnd"/>
      <w:r w:rsidRPr="00957CD3">
        <w:rPr>
          <w:color w:val="444444"/>
          <w:sz w:val="28"/>
          <w:szCs w:val="28"/>
        </w:rPr>
        <w:t>).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Часто мы делаем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, и сразу понимаем, что это была ошибка. Было бы неплохо иметь команду «возврата», которая позволила бы нам сделать вид, что неправильного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никогда и не было. Команда «возврата» даже предотвратила бы появление нежелательного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в истории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log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Команда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</w:rPr>
        <w:t>reset</w:t>
      </w:r>
      <w:proofErr w:type="spellEnd"/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Мы уже видели команду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reset</w:t>
      </w:r>
      <w:proofErr w:type="spellEnd"/>
      <w:r w:rsidRPr="00957CD3">
        <w:rPr>
          <w:color w:val="444444"/>
          <w:sz w:val="28"/>
          <w:szCs w:val="28"/>
        </w:rPr>
        <w:t xml:space="preserve"> и использовали ее для согласования буферной зоны и выбранного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(мы использовали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> </w:t>
      </w:r>
      <w:r w:rsidRPr="00957CD3">
        <w:rPr>
          <w:rStyle w:val="caps"/>
          <w:color w:val="444444"/>
          <w:sz w:val="28"/>
          <w:szCs w:val="28"/>
        </w:rPr>
        <w:t>HEAD</w:t>
      </w:r>
      <w:r w:rsidRPr="00957CD3">
        <w:rPr>
          <w:color w:val="444444"/>
          <w:sz w:val="28"/>
          <w:szCs w:val="28"/>
        </w:rPr>
        <w:t> в нашем предыдущем уроке).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При получении ссылки на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(т.е. </w:t>
      </w:r>
      <w:proofErr w:type="spellStart"/>
      <w:r w:rsidRPr="00957CD3">
        <w:rPr>
          <w:color w:val="444444"/>
          <w:sz w:val="28"/>
          <w:szCs w:val="28"/>
        </w:rPr>
        <w:t>хэш</w:t>
      </w:r>
      <w:proofErr w:type="spellEnd"/>
      <w:r w:rsidRPr="00957CD3">
        <w:rPr>
          <w:color w:val="444444"/>
          <w:sz w:val="28"/>
          <w:szCs w:val="28"/>
        </w:rPr>
        <w:t>, ветка или имя тега), команда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reset</w:t>
      </w:r>
      <w:proofErr w:type="spellEnd"/>
      <w:r w:rsidRPr="00957CD3">
        <w:rPr>
          <w:color w:val="444444"/>
          <w:sz w:val="28"/>
          <w:szCs w:val="28"/>
        </w:rPr>
        <w:t>…</w:t>
      </w:r>
    </w:p>
    <w:p w:rsidR="00957CD3" w:rsidRPr="00957CD3" w:rsidRDefault="00957CD3" w:rsidP="00957CD3">
      <w:pPr>
        <w:numPr>
          <w:ilvl w:val="0"/>
          <w:numId w:val="16"/>
        </w:numPr>
        <w:shd w:val="clear" w:color="auto" w:fill="FFFFFF"/>
        <w:spacing w:line="240" w:lineRule="auto"/>
        <w:ind w:left="0" w:firstLine="0"/>
        <w:jc w:val="both"/>
        <w:rPr>
          <w:rFonts w:cs="Times New Roman"/>
          <w:color w:val="444444"/>
          <w:szCs w:val="28"/>
        </w:rPr>
      </w:pPr>
      <w:r w:rsidRPr="00957CD3">
        <w:rPr>
          <w:rFonts w:cs="Times New Roman"/>
          <w:color w:val="444444"/>
          <w:szCs w:val="28"/>
        </w:rPr>
        <w:t xml:space="preserve">Перепишет текущую ветку, чтобы она указывала на нужный </w:t>
      </w:r>
      <w:proofErr w:type="spellStart"/>
      <w:r w:rsidRPr="00957CD3">
        <w:rPr>
          <w:rFonts w:cs="Times New Roman"/>
          <w:color w:val="444444"/>
          <w:szCs w:val="28"/>
        </w:rPr>
        <w:t>коммит</w:t>
      </w:r>
      <w:proofErr w:type="spellEnd"/>
    </w:p>
    <w:p w:rsidR="00957CD3" w:rsidRPr="00957CD3" w:rsidRDefault="00957CD3" w:rsidP="00957CD3">
      <w:pPr>
        <w:numPr>
          <w:ilvl w:val="0"/>
          <w:numId w:val="16"/>
        </w:numPr>
        <w:shd w:val="clear" w:color="auto" w:fill="FFFFFF"/>
        <w:spacing w:line="240" w:lineRule="auto"/>
        <w:ind w:left="0" w:firstLine="0"/>
        <w:jc w:val="both"/>
        <w:rPr>
          <w:rFonts w:cs="Times New Roman"/>
          <w:color w:val="444444"/>
          <w:szCs w:val="28"/>
        </w:rPr>
      </w:pPr>
      <w:r w:rsidRPr="00957CD3">
        <w:rPr>
          <w:rFonts w:cs="Times New Roman"/>
          <w:color w:val="444444"/>
          <w:szCs w:val="28"/>
        </w:rPr>
        <w:t xml:space="preserve">Опционально сбросит буферную зону для соответствия с указанным </w:t>
      </w:r>
      <w:proofErr w:type="spellStart"/>
      <w:r w:rsidRPr="00957CD3">
        <w:rPr>
          <w:rFonts w:cs="Times New Roman"/>
          <w:color w:val="444444"/>
          <w:szCs w:val="28"/>
        </w:rPr>
        <w:t>коммитом</w:t>
      </w:r>
      <w:proofErr w:type="spellEnd"/>
    </w:p>
    <w:p w:rsidR="00957CD3" w:rsidRPr="00957CD3" w:rsidRDefault="00957CD3" w:rsidP="00957CD3">
      <w:pPr>
        <w:numPr>
          <w:ilvl w:val="0"/>
          <w:numId w:val="16"/>
        </w:numPr>
        <w:shd w:val="clear" w:color="auto" w:fill="FFFFFF"/>
        <w:spacing w:line="240" w:lineRule="auto"/>
        <w:ind w:left="0" w:firstLine="0"/>
        <w:jc w:val="both"/>
        <w:rPr>
          <w:rFonts w:cs="Times New Roman"/>
          <w:color w:val="444444"/>
          <w:szCs w:val="28"/>
        </w:rPr>
      </w:pPr>
      <w:r w:rsidRPr="00957CD3">
        <w:rPr>
          <w:rFonts w:cs="Times New Roman"/>
          <w:color w:val="444444"/>
          <w:szCs w:val="28"/>
        </w:rPr>
        <w:t xml:space="preserve">Опционально сбросит рабочий каталог для соответствия с указанным </w:t>
      </w:r>
      <w:proofErr w:type="spellStart"/>
      <w:r w:rsidRPr="00957CD3">
        <w:rPr>
          <w:rFonts w:cs="Times New Roman"/>
          <w:color w:val="444444"/>
          <w:szCs w:val="28"/>
        </w:rPr>
        <w:t>коммитом</w:t>
      </w:r>
      <w:proofErr w:type="spellEnd"/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304ABC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Проверьте нашу историю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Давайте сделаем быструю проверку нашей истории </w:t>
      </w:r>
      <w:proofErr w:type="spellStart"/>
      <w:r w:rsidRPr="00957CD3">
        <w:rPr>
          <w:color w:val="444444"/>
          <w:sz w:val="28"/>
          <w:szCs w:val="28"/>
        </w:rPr>
        <w:t>коммитов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 xml:space="preserve">$ </w:t>
      </w: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45fa96b 2011-03-09 | Revert "Oops, we didn't want this commit" (HEAD,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846b90c 2011-03-09 | Oops, we didn't want this commit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(v1)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Мы видим, что два последних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в этой ветке - «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>» и «</w:t>
      </w:r>
      <w:proofErr w:type="spellStart"/>
      <w:r w:rsidRPr="00957CD3">
        <w:rPr>
          <w:color w:val="444444"/>
          <w:sz w:val="28"/>
          <w:szCs w:val="28"/>
        </w:rPr>
        <w:t>Revert</w:t>
      </w:r>
      <w:proofErr w:type="spellEnd"/>
      <w:r w:rsidRPr="00957CD3">
        <w:rPr>
          <w:color w:val="444444"/>
          <w:sz w:val="28"/>
          <w:szCs w:val="28"/>
        </w:rPr>
        <w:t xml:space="preserve"> 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>». Давайте удалим их с помощью сброса.</w:t>
      </w:r>
    </w:p>
    <w:p w:rsidR="00957CD3" w:rsidRPr="00957CD3" w:rsidRDefault="00304ABC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3.</w:t>
      </w:r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>Для начала отметьте эту ветку</w:t>
      </w:r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Но прежде чем удалить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, давайте отметим последний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тегом, чтобы потом можно было его найти.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tag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oops</w:t>
      </w:r>
      <w:proofErr w:type="spellEnd"/>
    </w:p>
    <w:p w:rsid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</w:rPr>
      </w:pP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304ABC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Сброс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коммитов</w:t>
      </w:r>
      <w:proofErr w:type="spellEnd"/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 к предшествующим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коммиту</w:t>
      </w:r>
      <w:proofErr w:type="spellEnd"/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Oops</w:t>
      </w:r>
      <w:proofErr w:type="spellEnd"/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Глядя на историю лога (см. выше), мы видим, что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с тегом «v1» является </w:t>
      </w:r>
      <w:proofErr w:type="spellStart"/>
      <w:r w:rsidRPr="00957CD3">
        <w:rPr>
          <w:color w:val="444444"/>
          <w:sz w:val="28"/>
          <w:szCs w:val="28"/>
        </w:rPr>
        <w:t>коммитом</w:t>
      </w:r>
      <w:proofErr w:type="spellEnd"/>
      <w:r w:rsidRPr="00957CD3">
        <w:rPr>
          <w:color w:val="444444"/>
          <w:sz w:val="28"/>
          <w:szCs w:val="28"/>
        </w:rPr>
        <w:t xml:space="preserve">, предшествующим ошибочному </w:t>
      </w:r>
      <w:proofErr w:type="spellStart"/>
      <w:r w:rsidRPr="00957CD3">
        <w:rPr>
          <w:color w:val="444444"/>
          <w:sz w:val="28"/>
          <w:szCs w:val="28"/>
        </w:rPr>
        <w:t>коммиту</w:t>
      </w:r>
      <w:proofErr w:type="spellEnd"/>
      <w:r w:rsidRPr="00957CD3">
        <w:rPr>
          <w:color w:val="444444"/>
          <w:sz w:val="28"/>
          <w:szCs w:val="28"/>
        </w:rPr>
        <w:t>. Давайте сбро</w:t>
      </w:r>
      <w:r w:rsidRPr="00957CD3">
        <w:rPr>
          <w:color w:val="444444"/>
          <w:sz w:val="28"/>
          <w:szCs w:val="28"/>
        </w:rPr>
        <w:lastRenderedPageBreak/>
        <w:t xml:space="preserve">сим ветку до этой точки. Поскольку ветка имеет тег, мы можем использовать имя тега в команде сброса (если она не имеет тега, мы можем использовать </w:t>
      </w:r>
      <w:proofErr w:type="spellStart"/>
      <w:r w:rsidRPr="00957CD3">
        <w:rPr>
          <w:color w:val="444444"/>
          <w:sz w:val="28"/>
          <w:szCs w:val="28"/>
        </w:rPr>
        <w:t>хэш</w:t>
      </w:r>
      <w:proofErr w:type="spellEnd"/>
      <w:r w:rsidRPr="00957CD3">
        <w:rPr>
          <w:color w:val="444444"/>
          <w:sz w:val="28"/>
          <w:szCs w:val="28"/>
        </w:rPr>
        <w:t>-значение).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reset --hard v1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957CD3">
        <w:rPr>
          <w:color w:val="444444"/>
          <w:sz w:val="24"/>
          <w:szCs w:val="28"/>
          <w:lang w:val="en-US"/>
        </w:rPr>
        <w:t>hist</w:t>
      </w:r>
      <w:proofErr w:type="spellEnd"/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reset --hard v1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HEAD is now at fa3c141 Added HTML header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957CD3">
        <w:rPr>
          <w:color w:val="444444"/>
          <w:sz w:val="24"/>
          <w:szCs w:val="28"/>
          <w:lang w:val="en-US"/>
        </w:rPr>
        <w:t>hist</w:t>
      </w:r>
      <w:proofErr w:type="spellEnd"/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(HEAD, v1,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Pr="00347D5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Наша ветка </w:t>
      </w:r>
      <w:proofErr w:type="spellStart"/>
      <w:r w:rsidRPr="00957CD3">
        <w:rPr>
          <w:color w:val="444444"/>
          <w:sz w:val="28"/>
          <w:szCs w:val="28"/>
        </w:rPr>
        <w:t>master</w:t>
      </w:r>
      <w:proofErr w:type="spellEnd"/>
      <w:r w:rsidRPr="00957CD3">
        <w:rPr>
          <w:color w:val="444444"/>
          <w:sz w:val="28"/>
          <w:szCs w:val="28"/>
        </w:rPr>
        <w:t xml:space="preserve"> теперь указывает на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v1, а </w:t>
      </w:r>
      <w:proofErr w:type="spellStart"/>
      <w:r w:rsidRPr="00957CD3">
        <w:rPr>
          <w:color w:val="444444"/>
          <w:sz w:val="28"/>
          <w:szCs w:val="28"/>
        </w:rPr>
        <w:t>коммитов</w:t>
      </w:r>
      <w:proofErr w:type="spellEnd"/>
      <w:r w:rsidRPr="00957CD3">
        <w:rPr>
          <w:color w:val="444444"/>
          <w:sz w:val="28"/>
          <w:szCs w:val="28"/>
        </w:rPr>
        <w:t xml:space="preserve"> 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 xml:space="preserve"> и </w:t>
      </w:r>
      <w:proofErr w:type="spellStart"/>
      <w:r w:rsidRPr="00957CD3">
        <w:rPr>
          <w:color w:val="444444"/>
          <w:sz w:val="28"/>
          <w:szCs w:val="28"/>
        </w:rPr>
        <w:t>Revert</w:t>
      </w:r>
      <w:proofErr w:type="spellEnd"/>
      <w:r w:rsidRPr="00957CD3">
        <w:rPr>
          <w:color w:val="444444"/>
          <w:sz w:val="28"/>
          <w:szCs w:val="28"/>
        </w:rPr>
        <w:t xml:space="preserve"> 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 xml:space="preserve"> в ветке уже нет. Параметр </w:t>
      </w:r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--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hard</w:t>
      </w:r>
      <w:proofErr w:type="spellEnd"/>
      <w:r w:rsidRPr="00957CD3">
        <w:rPr>
          <w:color w:val="444444"/>
          <w:sz w:val="28"/>
          <w:szCs w:val="28"/>
        </w:rPr>
        <w:t xml:space="preserve"> указывает, что рабочий каталог должен быть обновлен в соответствии с новым </w:t>
      </w:r>
      <w:proofErr w:type="spellStart"/>
      <w:r w:rsidRPr="00957CD3">
        <w:rPr>
          <w:color w:val="444444"/>
          <w:sz w:val="28"/>
          <w:szCs w:val="28"/>
        </w:rPr>
        <w:t>head</w:t>
      </w:r>
      <w:proofErr w:type="spellEnd"/>
      <w:r w:rsidRPr="00957CD3">
        <w:rPr>
          <w:color w:val="444444"/>
          <w:sz w:val="28"/>
          <w:szCs w:val="28"/>
        </w:rPr>
        <w:t xml:space="preserve"> ветки.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="00304ABC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957CD3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ичего никогда не теряется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Что же случается с ошибочными </w:t>
      </w:r>
      <w:proofErr w:type="spellStart"/>
      <w:r w:rsidRPr="00957CD3">
        <w:rPr>
          <w:color w:val="444444"/>
          <w:sz w:val="28"/>
          <w:szCs w:val="28"/>
        </w:rPr>
        <w:t>коммитами</w:t>
      </w:r>
      <w:proofErr w:type="spellEnd"/>
      <w:r w:rsidRPr="00957CD3">
        <w:rPr>
          <w:color w:val="444444"/>
          <w:sz w:val="28"/>
          <w:szCs w:val="28"/>
        </w:rPr>
        <w:t xml:space="preserve">? Оказывается, что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все еще находятся в </w:t>
      </w:r>
      <w:proofErr w:type="spellStart"/>
      <w:r w:rsidRPr="00957CD3">
        <w:rPr>
          <w:color w:val="444444"/>
          <w:sz w:val="28"/>
          <w:szCs w:val="28"/>
        </w:rPr>
        <w:t>репозитории</w:t>
      </w:r>
      <w:proofErr w:type="spellEnd"/>
      <w:r w:rsidRPr="00957CD3">
        <w:rPr>
          <w:color w:val="444444"/>
          <w:sz w:val="28"/>
          <w:szCs w:val="28"/>
        </w:rPr>
        <w:t xml:space="preserve">. На самом деле, мы все еще можем на них ссылаться. Помните, в начале этого урока мы создали для отмененного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тег «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>». Давайте посмотрим на </w:t>
      </w:r>
      <w:r w:rsidRPr="00957CD3">
        <w:rPr>
          <w:rStyle w:val="a6"/>
          <w:color w:val="444444"/>
          <w:sz w:val="28"/>
          <w:szCs w:val="28"/>
        </w:rPr>
        <w:t>все</w:t>
      </w:r>
      <w:r w:rsidRPr="00957CD3">
        <w:rPr>
          <w:color w:val="444444"/>
          <w:sz w:val="28"/>
          <w:szCs w:val="28"/>
        </w:rPr>
        <w:t> 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  <w:r w:rsidRPr="00957CD3">
        <w:rPr>
          <w:color w:val="444444"/>
          <w:sz w:val="24"/>
          <w:szCs w:val="28"/>
        </w:rPr>
        <w:t xml:space="preserve"> --</w:t>
      </w:r>
      <w:proofErr w:type="spellStart"/>
      <w:r w:rsidRPr="00957CD3">
        <w:rPr>
          <w:color w:val="444444"/>
          <w:sz w:val="24"/>
          <w:szCs w:val="28"/>
        </w:rPr>
        <w:t>all</w:t>
      </w:r>
      <w:proofErr w:type="spellEnd"/>
    </w:p>
    <w:p w:rsidR="00957CD3" w:rsidRPr="00347D5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957CD3">
        <w:rPr>
          <w:color w:val="444444"/>
          <w:sz w:val="24"/>
          <w:szCs w:val="28"/>
          <w:lang w:val="en-US"/>
        </w:rPr>
        <w:t>hist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--all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45fa96b 2011-03-09 | Revert "Oops, we didn't want this commit" (oops)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846b90c 2011-03-09 | Oops, we didn't want this commit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(HEAD, v1,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Pr="00347D5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Мы видим, что ошибочные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 не исчезли. Они все еще находятся в </w:t>
      </w:r>
      <w:proofErr w:type="spellStart"/>
      <w:r w:rsidRPr="00957CD3">
        <w:rPr>
          <w:color w:val="444444"/>
          <w:sz w:val="28"/>
          <w:szCs w:val="28"/>
        </w:rPr>
        <w:t>репозитории</w:t>
      </w:r>
      <w:proofErr w:type="spellEnd"/>
      <w:r w:rsidRPr="00957CD3">
        <w:rPr>
          <w:color w:val="444444"/>
          <w:sz w:val="28"/>
          <w:szCs w:val="28"/>
        </w:rPr>
        <w:t>. Просто они отсутствуют в ветке </w:t>
      </w:r>
      <w:proofErr w:type="spellStart"/>
      <w:r w:rsidRPr="00957CD3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master</w:t>
      </w:r>
      <w:proofErr w:type="spellEnd"/>
      <w:r w:rsidRPr="00957CD3">
        <w:rPr>
          <w:color w:val="444444"/>
          <w:sz w:val="28"/>
          <w:szCs w:val="28"/>
        </w:rPr>
        <w:t xml:space="preserve">. Если бы мы не отметили их тегами, они по-прежнему находились бы в </w:t>
      </w:r>
      <w:proofErr w:type="spellStart"/>
      <w:r w:rsidRPr="00957CD3">
        <w:rPr>
          <w:color w:val="444444"/>
          <w:sz w:val="28"/>
          <w:szCs w:val="28"/>
        </w:rPr>
        <w:t>репозитории</w:t>
      </w:r>
      <w:proofErr w:type="spellEnd"/>
      <w:r w:rsidRPr="00957CD3">
        <w:rPr>
          <w:color w:val="444444"/>
          <w:sz w:val="28"/>
          <w:szCs w:val="28"/>
        </w:rPr>
        <w:t xml:space="preserve">, но не было бы никакой возможности ссылаться на них, кроме как при помощи их </w:t>
      </w:r>
      <w:proofErr w:type="spellStart"/>
      <w:r w:rsidRPr="00957CD3">
        <w:rPr>
          <w:color w:val="444444"/>
          <w:sz w:val="28"/>
          <w:szCs w:val="28"/>
        </w:rPr>
        <w:t>хэш</w:t>
      </w:r>
      <w:proofErr w:type="spellEnd"/>
      <w:r w:rsidRPr="00957CD3">
        <w:rPr>
          <w:color w:val="444444"/>
          <w:sz w:val="28"/>
          <w:szCs w:val="28"/>
        </w:rPr>
        <w:t xml:space="preserve"> имен.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 xml:space="preserve">, на которые нет ссылок, остаются в </w:t>
      </w:r>
      <w:proofErr w:type="spellStart"/>
      <w:r w:rsidRPr="00957CD3">
        <w:rPr>
          <w:color w:val="444444"/>
          <w:sz w:val="28"/>
          <w:szCs w:val="28"/>
        </w:rPr>
        <w:t>репозитории</w:t>
      </w:r>
      <w:proofErr w:type="spellEnd"/>
      <w:r w:rsidRPr="00957CD3">
        <w:rPr>
          <w:color w:val="444444"/>
          <w:sz w:val="28"/>
          <w:szCs w:val="28"/>
        </w:rPr>
        <w:t xml:space="preserve"> до тех пор, пока не будет запущен сборщик мусора.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Опасность сброса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Сброс в локальных ветках, как правило, безопасен. Последствия любой «аварии» как правило, можно восстановить простым сбросом с помощью нужного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lastRenderedPageBreak/>
        <w:t>Однако, если ветка «</w:t>
      </w:r>
      <w:proofErr w:type="spellStart"/>
      <w:r w:rsidRPr="00957CD3">
        <w:rPr>
          <w:color w:val="444444"/>
          <w:sz w:val="28"/>
          <w:szCs w:val="28"/>
        </w:rPr>
        <w:t>расшарена</w:t>
      </w:r>
      <w:proofErr w:type="spellEnd"/>
      <w:r w:rsidRPr="00957CD3">
        <w:rPr>
          <w:color w:val="444444"/>
          <w:sz w:val="28"/>
          <w:szCs w:val="28"/>
        </w:rPr>
        <w:t xml:space="preserve">» на удаленных </w:t>
      </w:r>
      <w:proofErr w:type="spellStart"/>
      <w:r w:rsidRPr="00957CD3">
        <w:rPr>
          <w:color w:val="444444"/>
          <w:sz w:val="28"/>
          <w:szCs w:val="28"/>
        </w:rPr>
        <w:t>репозиториях</w:t>
      </w:r>
      <w:proofErr w:type="spellEnd"/>
      <w:r w:rsidRPr="00957CD3">
        <w:rPr>
          <w:color w:val="444444"/>
          <w:sz w:val="28"/>
          <w:szCs w:val="28"/>
        </w:rPr>
        <w:t>, сброс может сбить с толку других пользователей ветки.</w:t>
      </w:r>
    </w:p>
    <w:p w:rsidR="00957CD3" w:rsidRDefault="00957CD3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</w:p>
    <w:p w:rsidR="00957CD3" w:rsidRPr="00957CD3" w:rsidRDefault="00957CD3" w:rsidP="00957CD3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t xml:space="preserve">Удаление тега </w:t>
      </w:r>
      <w:proofErr w:type="spellStart"/>
      <w:r w:rsidRPr="00957CD3">
        <w:rPr>
          <w:rFonts w:cs="Times New Roman"/>
          <w:color w:val="444444"/>
          <w:sz w:val="28"/>
        </w:rPr>
        <w:t>oops</w:t>
      </w:r>
      <w:proofErr w:type="spellEnd"/>
    </w:p>
    <w:p w:rsidR="00957CD3" w:rsidRPr="00957CD3" w:rsidRDefault="00957CD3" w:rsidP="00957CD3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Удаление тега </w:t>
      </w:r>
      <w:proofErr w:type="spellStart"/>
      <w:r w:rsidRPr="00957CD3">
        <w:rPr>
          <w:rFonts w:ascii="Times New Roman" w:hAnsi="Times New Roman" w:cs="Times New Roman"/>
          <w:b w:val="0"/>
          <w:color w:val="444444"/>
          <w:szCs w:val="28"/>
        </w:rPr>
        <w:t>oops</w:t>
      </w:r>
      <w:proofErr w:type="spellEnd"/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 (уборка)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Удаление тега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oops</w:t>
      </w:r>
      <w:proofErr w:type="spellEnd"/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Тег 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 xml:space="preserve"> свою функцию выполнил. Давайте удалим его и </w:t>
      </w:r>
      <w:proofErr w:type="spellStart"/>
      <w:r w:rsidRPr="00957CD3">
        <w:rPr>
          <w:color w:val="444444"/>
          <w:sz w:val="28"/>
          <w:szCs w:val="28"/>
        </w:rPr>
        <w:t>коммиты</w:t>
      </w:r>
      <w:proofErr w:type="spellEnd"/>
      <w:r w:rsidRPr="00957CD3">
        <w:rPr>
          <w:color w:val="444444"/>
          <w:sz w:val="28"/>
          <w:szCs w:val="28"/>
        </w:rPr>
        <w:t>, на которые он ссылался, сборщиком мусора.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tag -d oops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957CD3">
        <w:rPr>
          <w:color w:val="444444"/>
          <w:sz w:val="24"/>
          <w:szCs w:val="28"/>
          <w:lang w:val="en-US"/>
        </w:rPr>
        <w:t>hist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--all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tag -d oops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Deleted tag 'oops' (was 45fa96b)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957CD3">
        <w:rPr>
          <w:color w:val="444444"/>
          <w:sz w:val="24"/>
          <w:szCs w:val="28"/>
          <w:lang w:val="en-US"/>
        </w:rPr>
        <w:t>hist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--all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(HEAD, v1,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Тег «</w:t>
      </w:r>
      <w:proofErr w:type="spellStart"/>
      <w:r w:rsidRPr="00957CD3">
        <w:rPr>
          <w:color w:val="444444"/>
          <w:sz w:val="28"/>
          <w:szCs w:val="28"/>
        </w:rPr>
        <w:t>oops</w:t>
      </w:r>
      <w:proofErr w:type="spellEnd"/>
      <w:r w:rsidRPr="00957CD3">
        <w:rPr>
          <w:color w:val="444444"/>
          <w:sz w:val="28"/>
          <w:szCs w:val="28"/>
        </w:rPr>
        <w:t xml:space="preserve">» больше не будет отображаться в </w:t>
      </w:r>
      <w:proofErr w:type="spellStart"/>
      <w:r w:rsidRPr="00957CD3">
        <w:rPr>
          <w:color w:val="444444"/>
          <w:sz w:val="28"/>
          <w:szCs w:val="28"/>
        </w:rPr>
        <w:t>репозитории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Default="00957CD3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957CD3" w:rsidRPr="00957CD3" w:rsidRDefault="00957CD3" w:rsidP="00957CD3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lastRenderedPageBreak/>
        <w:t xml:space="preserve">Внесение изменений в </w:t>
      </w:r>
      <w:proofErr w:type="spellStart"/>
      <w:r w:rsidRPr="00957CD3">
        <w:rPr>
          <w:rFonts w:cs="Times New Roman"/>
          <w:color w:val="444444"/>
          <w:sz w:val="28"/>
        </w:rPr>
        <w:t>коммиты</w:t>
      </w:r>
      <w:proofErr w:type="spellEnd"/>
    </w:p>
    <w:p w:rsidR="00957CD3" w:rsidRPr="00957CD3" w:rsidRDefault="00957CD3" w:rsidP="00957CD3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957CD3">
        <w:rPr>
          <w:rFonts w:ascii="Times New Roman" w:hAnsi="Times New Roman" w:cs="Times New Roman"/>
          <w:b w:val="0"/>
          <w:color w:val="444444"/>
          <w:szCs w:val="28"/>
        </w:rPr>
        <w:t xml:space="preserve">Научиться изменять существующие </w:t>
      </w:r>
      <w:proofErr w:type="spellStart"/>
      <w:r w:rsidRPr="00957CD3">
        <w:rPr>
          <w:rFonts w:ascii="Times New Roman" w:hAnsi="Times New Roman" w:cs="Times New Roman"/>
          <w:b w:val="0"/>
          <w:color w:val="444444"/>
          <w:szCs w:val="28"/>
        </w:rPr>
        <w:t>коммиты</w:t>
      </w:r>
      <w:proofErr w:type="spellEnd"/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Измените страницу, а затем сделайте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</w:t>
      </w:r>
      <w:proofErr w:type="spellEnd"/>
    </w:p>
    <w:p w:rsidR="00957CD3" w:rsidRPr="00957CD3" w:rsidRDefault="00957CD3" w:rsidP="00304AB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Добавьте в страницу комментарий автора.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ФАЙЛ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 </w:t>
      </w:r>
      <w:r w:rsidRPr="00957CD3">
        <w:rPr>
          <w:rStyle w:val="a6"/>
          <w:rFonts w:ascii="Times New Roman" w:hAnsi="Times New Roman" w:cs="Times New Roman"/>
          <w:color w:val="auto"/>
          <w:szCs w:val="28"/>
          <w:lang w:val="en-US"/>
        </w:rPr>
        <w:t>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gramStart"/>
      <w:r w:rsidRPr="00957CD3">
        <w:rPr>
          <w:rStyle w:val="a7"/>
          <w:color w:val="444444"/>
          <w:sz w:val="24"/>
          <w:szCs w:val="28"/>
          <w:lang w:val="en-US"/>
        </w:rPr>
        <w:t>&lt;!--</w:t>
      </w:r>
      <w:proofErr w:type="gramEnd"/>
      <w:r w:rsidRPr="00957CD3">
        <w:rPr>
          <w:rStyle w:val="a7"/>
          <w:color w:val="444444"/>
          <w:sz w:val="24"/>
          <w:szCs w:val="28"/>
          <w:lang w:val="en-US"/>
        </w:rPr>
        <w:t xml:space="preserve"> Author: Alexander Shvets --&gt;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&lt;html&gt;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957CD3">
        <w:rPr>
          <w:color w:val="444444"/>
          <w:sz w:val="24"/>
          <w:szCs w:val="28"/>
          <w:lang w:val="en-US"/>
        </w:rPr>
        <w:t>World!&lt;</w:t>
      </w:r>
      <w:proofErr w:type="gramEnd"/>
      <w:r w:rsidRPr="00957CD3">
        <w:rPr>
          <w:color w:val="444444"/>
          <w:sz w:val="24"/>
          <w:szCs w:val="28"/>
          <w:lang w:val="en-US"/>
        </w:rPr>
        <w:t>/h1&gt;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&lt;/html&gt;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add 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commit -m "Add an author comment"</w:t>
      </w:r>
    </w:p>
    <w:p w:rsidR="00957CD3" w:rsidRPr="00347D5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Ой... необходим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email</w:t>
      </w:r>
      <w:proofErr w:type="spellEnd"/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После совершения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вы понимаете, что любой хороший комментарий должен включать электронную почту автора. Обновите страницу </w:t>
      </w:r>
      <w:proofErr w:type="spellStart"/>
      <w:r w:rsidRPr="00957CD3">
        <w:rPr>
          <w:color w:val="444444"/>
          <w:sz w:val="28"/>
          <w:szCs w:val="28"/>
        </w:rPr>
        <w:t>hello</w:t>
      </w:r>
      <w:proofErr w:type="spellEnd"/>
      <w:r w:rsidRPr="00957CD3">
        <w:rPr>
          <w:color w:val="444444"/>
          <w:sz w:val="28"/>
          <w:szCs w:val="28"/>
        </w:rPr>
        <w:t xml:space="preserve">, включив в нее </w:t>
      </w:r>
      <w:proofErr w:type="spellStart"/>
      <w:r w:rsidRPr="00957CD3">
        <w:rPr>
          <w:color w:val="444444"/>
          <w:sz w:val="28"/>
          <w:szCs w:val="28"/>
        </w:rPr>
        <w:t>email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ФАЙЛ: </w:t>
      </w:r>
      <w:r w:rsidRPr="00957CD3">
        <w:rPr>
          <w:rStyle w:val="a6"/>
          <w:rFonts w:ascii="Times New Roman" w:hAnsi="Times New Roman" w:cs="Times New Roman"/>
          <w:color w:val="auto"/>
          <w:szCs w:val="28"/>
        </w:rPr>
        <w:t>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rStyle w:val="a7"/>
          <w:color w:val="444444"/>
          <w:sz w:val="24"/>
          <w:szCs w:val="28"/>
        </w:rPr>
        <w:t xml:space="preserve">&lt;!-- </w:t>
      </w:r>
      <w:r w:rsidRPr="00957CD3">
        <w:rPr>
          <w:rStyle w:val="a7"/>
          <w:color w:val="444444"/>
          <w:sz w:val="24"/>
          <w:szCs w:val="28"/>
          <w:lang w:val="en-US"/>
        </w:rPr>
        <w:t>Author: Alexander Shvets (alex@githowto.com) --&gt;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&lt;html&gt;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&lt;/head&gt;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&lt;body&gt;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957CD3">
        <w:rPr>
          <w:color w:val="444444"/>
          <w:sz w:val="24"/>
          <w:szCs w:val="28"/>
          <w:lang w:val="en-US"/>
        </w:rPr>
        <w:t>World!&lt;</w:t>
      </w:r>
      <w:proofErr w:type="gramEnd"/>
      <w:r w:rsidRPr="00957CD3">
        <w:rPr>
          <w:color w:val="444444"/>
          <w:sz w:val="24"/>
          <w:szCs w:val="28"/>
          <w:lang w:val="en-US"/>
        </w:rPr>
        <w:t>/h1&gt;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  <w:lang w:val="en-US"/>
        </w:rPr>
        <w:t xml:space="preserve">  </w:t>
      </w:r>
      <w:r w:rsidRPr="00957CD3">
        <w:rPr>
          <w:color w:val="444444"/>
          <w:sz w:val="24"/>
          <w:szCs w:val="28"/>
        </w:rPr>
        <w:t>&lt;/</w:t>
      </w:r>
      <w:proofErr w:type="spellStart"/>
      <w:r w:rsidRPr="00957CD3">
        <w:rPr>
          <w:color w:val="444444"/>
          <w:sz w:val="24"/>
          <w:szCs w:val="28"/>
        </w:rPr>
        <w:t>body</w:t>
      </w:r>
      <w:proofErr w:type="spellEnd"/>
      <w:r w:rsidRPr="00957CD3">
        <w:rPr>
          <w:color w:val="444444"/>
          <w:sz w:val="24"/>
          <w:szCs w:val="28"/>
        </w:rPr>
        <w:t>&gt;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>&lt;/</w:t>
      </w:r>
      <w:proofErr w:type="spellStart"/>
      <w:r w:rsidRPr="00957CD3">
        <w:rPr>
          <w:color w:val="444444"/>
          <w:sz w:val="24"/>
          <w:szCs w:val="28"/>
        </w:rPr>
        <w:t>html</w:t>
      </w:r>
      <w:proofErr w:type="spellEnd"/>
      <w:r w:rsidRPr="00957CD3">
        <w:rPr>
          <w:color w:val="444444"/>
          <w:sz w:val="24"/>
          <w:szCs w:val="28"/>
        </w:rPr>
        <w:t>&gt;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Измените предыдущий </w:t>
      </w:r>
      <w:proofErr w:type="spellStart"/>
      <w:r w:rsidRPr="00957CD3">
        <w:rPr>
          <w:rFonts w:ascii="Times New Roman" w:hAnsi="Times New Roman" w:cs="Times New Roman"/>
          <w:color w:val="444444"/>
          <w:sz w:val="28"/>
          <w:szCs w:val="28"/>
        </w:rPr>
        <w:t>коммит</w:t>
      </w:r>
      <w:proofErr w:type="spellEnd"/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Мы действительно не хотим создавать отдельный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только ради электронной почты. Давайте изменим предыдущий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>, включив в него адрес электронной почты.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add hello.html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commit --amend -m "Add an author/email comment"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957CD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add hello.html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957CD3">
        <w:rPr>
          <w:color w:val="444444"/>
          <w:sz w:val="24"/>
          <w:szCs w:val="28"/>
          <w:lang w:val="en-US"/>
        </w:rPr>
        <w:t>git</w:t>
      </w:r>
      <w:proofErr w:type="spellEnd"/>
      <w:r w:rsidRPr="00957CD3">
        <w:rPr>
          <w:color w:val="444444"/>
          <w:sz w:val="24"/>
          <w:szCs w:val="28"/>
          <w:lang w:val="en-US"/>
        </w:rPr>
        <w:t xml:space="preserve"> commit --amend -m "Add an author/email comment"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[master 6a78635] Add an author/email comment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 xml:space="preserve"> 1 files changed, 2 </w:t>
      </w:r>
      <w:proofErr w:type="gramStart"/>
      <w:r w:rsidRPr="00957CD3">
        <w:rPr>
          <w:color w:val="444444"/>
          <w:sz w:val="24"/>
          <w:szCs w:val="28"/>
          <w:lang w:val="en-US"/>
        </w:rPr>
        <w:t>insertions(</w:t>
      </w:r>
      <w:proofErr w:type="gramEnd"/>
      <w:r w:rsidRPr="00957CD3">
        <w:rPr>
          <w:color w:val="444444"/>
          <w:sz w:val="24"/>
          <w:szCs w:val="28"/>
          <w:lang w:val="en-US"/>
        </w:rPr>
        <w:t>+), 1 deletions(-)</w:t>
      </w:r>
    </w:p>
    <w:p w:rsidR="00957CD3" w:rsidRPr="00957CD3" w:rsidRDefault="00957CD3" w:rsidP="00957CD3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  <w:lang w:val="en-US"/>
        </w:rPr>
      </w:pPr>
      <w:r w:rsidRPr="00957CD3">
        <w:rPr>
          <w:rStyle w:val="a6"/>
          <w:rFonts w:ascii="Times New Roman" w:hAnsi="Times New Roman" w:cs="Times New Roman"/>
          <w:i w:val="0"/>
          <w:color w:val="auto"/>
          <w:sz w:val="24"/>
          <w:szCs w:val="28"/>
          <w:lang w:val="en-US"/>
        </w:rPr>
        <w:t>4</w:t>
      </w:r>
      <w:r w:rsidRPr="00347D53">
        <w:rPr>
          <w:rStyle w:val="a6"/>
          <w:rFonts w:ascii="Times New Roman" w:hAnsi="Times New Roman" w:cs="Times New Roman"/>
          <w:i w:val="0"/>
          <w:color w:val="auto"/>
          <w:sz w:val="24"/>
          <w:szCs w:val="28"/>
          <w:lang w:val="en-US"/>
        </w:rPr>
        <w:t>.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Просмотр</w:t>
      </w:r>
      <w:r w:rsidRPr="00957CD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957CD3">
        <w:rPr>
          <w:rFonts w:ascii="Times New Roman" w:hAnsi="Times New Roman" w:cs="Times New Roman"/>
          <w:color w:val="444444"/>
          <w:sz w:val="28"/>
          <w:szCs w:val="28"/>
        </w:rPr>
        <w:t>истории</w:t>
      </w:r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957CD3" w:rsidRPr="00957CD3" w:rsidRDefault="00957CD3" w:rsidP="00957CD3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957CD3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957CD3">
        <w:rPr>
          <w:color w:val="444444"/>
          <w:sz w:val="24"/>
          <w:szCs w:val="28"/>
        </w:rPr>
        <w:t xml:space="preserve">$ </w:t>
      </w:r>
      <w:proofErr w:type="spellStart"/>
      <w:r w:rsidRPr="00957CD3">
        <w:rPr>
          <w:color w:val="444444"/>
          <w:sz w:val="24"/>
          <w:szCs w:val="28"/>
        </w:rPr>
        <w:t>git</w:t>
      </w:r>
      <w:proofErr w:type="spellEnd"/>
      <w:r w:rsidRPr="00957CD3">
        <w:rPr>
          <w:color w:val="444444"/>
          <w:sz w:val="24"/>
          <w:szCs w:val="28"/>
        </w:rPr>
        <w:t xml:space="preserve"> </w:t>
      </w:r>
      <w:proofErr w:type="spellStart"/>
      <w:r w:rsidRPr="00957CD3">
        <w:rPr>
          <w:color w:val="444444"/>
          <w:sz w:val="24"/>
          <w:szCs w:val="28"/>
        </w:rPr>
        <w:t>hist</w:t>
      </w:r>
      <w:proofErr w:type="spellEnd"/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6a78635 2011-03-09 | Add an author/email comment (HEAD, master)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fa3c141 2011-03-09 | Added HTML header (v1)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lastRenderedPageBreak/>
        <w:t>* 8c32287 2011-03-09 | Added standard HTML page tags (v1-beta)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43628f7 2011-03-09 | Added h1 tag [Alexander Shvets]</w:t>
      </w:r>
    </w:p>
    <w:p w:rsidR="00957CD3" w:rsidRPr="00957CD3" w:rsidRDefault="00957CD3" w:rsidP="00957CD3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957CD3">
        <w:rPr>
          <w:color w:val="444444"/>
          <w:sz w:val="24"/>
          <w:szCs w:val="28"/>
          <w:lang w:val="en-US"/>
        </w:rPr>
        <w:t>* 911e8c9 2011-03-09 | First Commit [Alexander Shvets]</w:t>
      </w:r>
    </w:p>
    <w:p w:rsid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Мы можем увидеть, что оригинальный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«автор» заменен </w:t>
      </w:r>
      <w:proofErr w:type="spellStart"/>
      <w:r w:rsidRPr="00957CD3">
        <w:rPr>
          <w:color w:val="444444"/>
          <w:sz w:val="28"/>
          <w:szCs w:val="28"/>
        </w:rPr>
        <w:t>коммитом</w:t>
      </w:r>
      <w:proofErr w:type="spellEnd"/>
      <w:r w:rsidRPr="00957CD3">
        <w:rPr>
          <w:color w:val="444444"/>
          <w:sz w:val="28"/>
          <w:szCs w:val="28"/>
        </w:rPr>
        <w:t xml:space="preserve"> «автор/</w:t>
      </w:r>
      <w:proofErr w:type="spellStart"/>
      <w:r w:rsidRPr="00957CD3">
        <w:rPr>
          <w:color w:val="444444"/>
          <w:sz w:val="28"/>
          <w:szCs w:val="28"/>
        </w:rPr>
        <w:t>email</w:t>
      </w:r>
      <w:proofErr w:type="spellEnd"/>
      <w:r w:rsidRPr="00957CD3">
        <w:rPr>
          <w:color w:val="444444"/>
          <w:sz w:val="28"/>
          <w:szCs w:val="28"/>
        </w:rPr>
        <w:t xml:space="preserve">». Этого же эффекта можно достичь путем сброса последнего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в ветке, и повторного </w:t>
      </w:r>
      <w:proofErr w:type="spellStart"/>
      <w:r w:rsidRPr="00957CD3">
        <w:rPr>
          <w:color w:val="444444"/>
          <w:sz w:val="28"/>
          <w:szCs w:val="28"/>
        </w:rPr>
        <w:t>коммита</w:t>
      </w:r>
      <w:proofErr w:type="spellEnd"/>
      <w:r w:rsidRPr="00957CD3">
        <w:rPr>
          <w:color w:val="444444"/>
          <w:sz w:val="28"/>
          <w:szCs w:val="28"/>
        </w:rPr>
        <w:t xml:space="preserve"> новых изменений.</w:t>
      </w:r>
    </w:p>
    <w:p w:rsidR="00957CD3" w:rsidRDefault="00957CD3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957CD3" w:rsidRPr="00957CD3" w:rsidRDefault="00957CD3" w:rsidP="00C96CF4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957CD3">
        <w:rPr>
          <w:rFonts w:cs="Times New Roman"/>
          <w:color w:val="444444"/>
          <w:sz w:val="28"/>
        </w:rPr>
        <w:lastRenderedPageBreak/>
        <w:t>Перемещение файлов</w:t>
      </w:r>
    </w:p>
    <w:p w:rsidR="00957CD3" w:rsidRPr="00957CD3" w:rsidRDefault="00957CD3" w:rsidP="00C96CF4">
      <w:pPr>
        <w:pStyle w:val="3"/>
        <w:shd w:val="clear" w:color="auto" w:fill="FFFFFF"/>
        <w:spacing w:before="0" w:line="240" w:lineRule="auto"/>
        <w:ind w:firstLine="0"/>
        <w:rPr>
          <w:rFonts w:cs="Times New Roman"/>
          <w:color w:val="444444"/>
          <w:szCs w:val="28"/>
        </w:rPr>
      </w:pPr>
      <w:r w:rsidRPr="00957CD3">
        <w:rPr>
          <w:rFonts w:ascii="Times New Roman" w:hAnsi="Times New Roman" w:cs="Times New Roman"/>
          <w:color w:val="444444"/>
          <w:szCs w:val="28"/>
        </w:rPr>
        <w:t>Цели</w:t>
      </w:r>
      <w:r w:rsidR="00C96CF4">
        <w:rPr>
          <w:rFonts w:ascii="Times New Roman" w:hAnsi="Times New Roman" w:cs="Times New Roman"/>
          <w:color w:val="444444"/>
          <w:szCs w:val="28"/>
        </w:rPr>
        <w:t xml:space="preserve">: </w:t>
      </w:r>
      <w:r w:rsidRPr="00C96CF4">
        <w:rPr>
          <w:rFonts w:cs="Times New Roman"/>
          <w:b w:val="0"/>
          <w:color w:val="444444"/>
          <w:szCs w:val="28"/>
        </w:rPr>
        <w:t xml:space="preserve">Научиться перемещать файл в пределах </w:t>
      </w:r>
      <w:proofErr w:type="spellStart"/>
      <w:r w:rsidRPr="00C96CF4">
        <w:rPr>
          <w:rFonts w:cs="Times New Roman"/>
          <w:b w:val="0"/>
          <w:color w:val="444444"/>
          <w:szCs w:val="28"/>
        </w:rPr>
        <w:t>репозитория</w:t>
      </w:r>
      <w:proofErr w:type="spellEnd"/>
      <w:r w:rsidRPr="00C96CF4">
        <w:rPr>
          <w:rFonts w:cs="Times New Roman"/>
          <w:b w:val="0"/>
          <w:color w:val="444444"/>
          <w:szCs w:val="28"/>
        </w:rPr>
        <w:t>.</w:t>
      </w:r>
    </w:p>
    <w:p w:rsidR="00957CD3" w:rsidRPr="00957CD3" w:rsidRDefault="00C96CF4" w:rsidP="00C96CF4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Переместите файл hello.html в каталог </w:t>
      </w:r>
      <w:proofErr w:type="spellStart"/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>lib</w:t>
      </w:r>
      <w:proofErr w:type="spellEnd"/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Сейчас мы собираемся создать структуру нашего </w:t>
      </w:r>
      <w:proofErr w:type="spellStart"/>
      <w:r w:rsidRPr="00957CD3">
        <w:rPr>
          <w:color w:val="444444"/>
          <w:sz w:val="28"/>
          <w:szCs w:val="28"/>
        </w:rPr>
        <w:t>репозитория</w:t>
      </w:r>
      <w:proofErr w:type="spellEnd"/>
      <w:r w:rsidRPr="00957CD3">
        <w:rPr>
          <w:color w:val="444444"/>
          <w:sz w:val="28"/>
          <w:szCs w:val="28"/>
        </w:rPr>
        <w:t xml:space="preserve">. Давайте перенесем страницу в каталог </w:t>
      </w:r>
      <w:proofErr w:type="spellStart"/>
      <w:r w:rsidRPr="00957CD3">
        <w:rPr>
          <w:color w:val="444444"/>
          <w:sz w:val="28"/>
          <w:szCs w:val="28"/>
        </w:rPr>
        <w:t>lib</w:t>
      </w:r>
      <w:proofErr w:type="spellEnd"/>
      <w:r w:rsidRPr="00957CD3">
        <w:rPr>
          <w:color w:val="444444"/>
          <w:sz w:val="28"/>
          <w:szCs w:val="28"/>
        </w:rPr>
        <w:t>.</w:t>
      </w:r>
    </w:p>
    <w:p w:rsidR="00957CD3" w:rsidRPr="00C96CF4" w:rsidRDefault="00957CD3" w:rsidP="00C96CF4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mkdir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lib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mv hello.html lib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status</w:t>
      </w:r>
    </w:p>
    <w:p w:rsidR="00957CD3" w:rsidRPr="00C96CF4" w:rsidRDefault="00957CD3" w:rsidP="00C96CF4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mkdir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lib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mv hello.html lib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status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# On branch master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# Changes to be committed: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#   (use "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reset HEAD &lt;file&gt;..." to </w:t>
      </w:r>
      <w:proofErr w:type="spellStart"/>
      <w:r w:rsidRPr="00C96CF4">
        <w:rPr>
          <w:color w:val="444444"/>
          <w:sz w:val="24"/>
          <w:szCs w:val="28"/>
          <w:lang w:val="en-US"/>
        </w:rPr>
        <w:t>unstage</w:t>
      </w:r>
      <w:proofErr w:type="spellEnd"/>
      <w:r w:rsidRPr="00C96CF4">
        <w:rPr>
          <w:color w:val="444444"/>
          <w:sz w:val="24"/>
          <w:szCs w:val="28"/>
          <w:lang w:val="en-US"/>
        </w:rPr>
        <w:t>)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#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#   renamed:    hello.html -&gt; lib/hello.html</w:t>
      </w:r>
    </w:p>
    <w:p w:rsidR="00957CD3" w:rsidRPr="00C96CF4" w:rsidRDefault="00957CD3" w:rsidP="00C96CF4">
      <w:pPr>
        <w:pStyle w:val="HTML"/>
        <w:shd w:val="clear" w:color="auto" w:fill="ECF0F1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</w:rPr>
        <w:t>#</w:t>
      </w:r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Перемещая файлы с помощью </w:t>
      </w:r>
      <w:proofErr w:type="spellStart"/>
      <w:r w:rsidRPr="00957CD3">
        <w:rPr>
          <w:color w:val="444444"/>
          <w:sz w:val="28"/>
          <w:szCs w:val="28"/>
        </w:rPr>
        <w:t>git</w:t>
      </w:r>
      <w:proofErr w:type="spellEnd"/>
      <w:r w:rsidRPr="00957CD3">
        <w:rPr>
          <w:color w:val="444444"/>
          <w:sz w:val="28"/>
          <w:szCs w:val="28"/>
        </w:rPr>
        <w:t xml:space="preserve">, мы информируем </w:t>
      </w:r>
      <w:proofErr w:type="spellStart"/>
      <w:r w:rsidRPr="00957CD3">
        <w:rPr>
          <w:color w:val="444444"/>
          <w:sz w:val="28"/>
          <w:szCs w:val="28"/>
        </w:rPr>
        <w:t>git</w:t>
      </w:r>
      <w:proofErr w:type="spellEnd"/>
      <w:r w:rsidRPr="00957CD3">
        <w:rPr>
          <w:color w:val="444444"/>
          <w:sz w:val="28"/>
          <w:szCs w:val="28"/>
        </w:rPr>
        <w:t xml:space="preserve"> о 2 вещах</w:t>
      </w:r>
    </w:p>
    <w:p w:rsidR="00957CD3" w:rsidRPr="00C96CF4" w:rsidRDefault="00957CD3" w:rsidP="00C96CF4">
      <w:pPr>
        <w:pStyle w:val="a4"/>
        <w:numPr>
          <w:ilvl w:val="0"/>
          <w:numId w:val="21"/>
        </w:numPr>
        <w:shd w:val="clear" w:color="auto" w:fill="FFFFFF"/>
        <w:spacing w:line="240" w:lineRule="auto"/>
        <w:rPr>
          <w:rFonts w:cs="Times New Roman"/>
          <w:color w:val="444444"/>
          <w:szCs w:val="28"/>
        </w:rPr>
      </w:pPr>
      <w:r w:rsidRPr="00C96CF4">
        <w:rPr>
          <w:rFonts w:cs="Times New Roman"/>
          <w:color w:val="444444"/>
          <w:szCs w:val="28"/>
        </w:rPr>
        <w:t>Что файл </w:t>
      </w:r>
      <w:r w:rsidRPr="00C96CF4">
        <w:rPr>
          <w:rStyle w:val="HTML1"/>
          <w:rFonts w:ascii="Times New Roman" w:eastAsiaTheme="minorHAnsi" w:hAnsi="Times New Roman" w:cs="Times New Roman"/>
          <w:color w:val="444444"/>
          <w:sz w:val="28"/>
          <w:szCs w:val="28"/>
        </w:rPr>
        <w:t>hello.html</w:t>
      </w:r>
      <w:r w:rsidRPr="00C96CF4">
        <w:rPr>
          <w:rFonts w:cs="Times New Roman"/>
          <w:color w:val="444444"/>
          <w:szCs w:val="28"/>
        </w:rPr>
        <w:t> был удален.</w:t>
      </w:r>
    </w:p>
    <w:p w:rsidR="00957CD3" w:rsidRPr="00C96CF4" w:rsidRDefault="00957CD3" w:rsidP="00C96CF4">
      <w:pPr>
        <w:pStyle w:val="a4"/>
        <w:numPr>
          <w:ilvl w:val="0"/>
          <w:numId w:val="21"/>
        </w:numPr>
        <w:shd w:val="clear" w:color="auto" w:fill="FFFFFF"/>
        <w:spacing w:line="240" w:lineRule="auto"/>
        <w:rPr>
          <w:rFonts w:cs="Times New Roman"/>
          <w:color w:val="444444"/>
          <w:szCs w:val="28"/>
        </w:rPr>
      </w:pPr>
      <w:r w:rsidRPr="00C96CF4">
        <w:rPr>
          <w:rFonts w:cs="Times New Roman"/>
          <w:color w:val="444444"/>
          <w:szCs w:val="28"/>
        </w:rPr>
        <w:t>Что файл </w:t>
      </w:r>
      <w:proofErr w:type="spellStart"/>
      <w:r w:rsidRPr="00C96CF4">
        <w:rPr>
          <w:rStyle w:val="HTML1"/>
          <w:rFonts w:ascii="Times New Roman" w:eastAsiaTheme="minorHAnsi" w:hAnsi="Times New Roman" w:cs="Times New Roman"/>
          <w:color w:val="444444"/>
          <w:sz w:val="28"/>
          <w:szCs w:val="28"/>
        </w:rPr>
        <w:t>lib</w:t>
      </w:r>
      <w:proofErr w:type="spellEnd"/>
      <w:r w:rsidRPr="00C96CF4">
        <w:rPr>
          <w:rStyle w:val="HTML1"/>
          <w:rFonts w:ascii="Times New Roman" w:eastAsiaTheme="minorHAnsi" w:hAnsi="Times New Roman" w:cs="Times New Roman"/>
          <w:color w:val="444444"/>
          <w:sz w:val="28"/>
          <w:szCs w:val="28"/>
        </w:rPr>
        <w:t>/hello.html</w:t>
      </w:r>
      <w:r w:rsidRPr="00C96CF4">
        <w:rPr>
          <w:rFonts w:cs="Times New Roman"/>
          <w:color w:val="444444"/>
          <w:szCs w:val="28"/>
        </w:rPr>
        <w:t> был создан.</w:t>
      </w:r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360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Оба эти факта сразу же проиндексированы и готовы к </w:t>
      </w:r>
      <w:proofErr w:type="spellStart"/>
      <w:r w:rsidRPr="00957CD3">
        <w:rPr>
          <w:color w:val="444444"/>
          <w:sz w:val="28"/>
          <w:szCs w:val="28"/>
        </w:rPr>
        <w:t>коммиту</w:t>
      </w:r>
      <w:proofErr w:type="spellEnd"/>
      <w:r w:rsidRPr="00957CD3">
        <w:rPr>
          <w:color w:val="444444"/>
          <w:sz w:val="28"/>
          <w:szCs w:val="28"/>
        </w:rPr>
        <w:t xml:space="preserve">. Команда </w:t>
      </w:r>
      <w:proofErr w:type="spellStart"/>
      <w:r w:rsidRPr="00957CD3">
        <w:rPr>
          <w:color w:val="444444"/>
          <w:sz w:val="28"/>
          <w:szCs w:val="28"/>
        </w:rPr>
        <w:t>git</w:t>
      </w:r>
      <w:proofErr w:type="spellEnd"/>
      <w:r w:rsidRPr="00957CD3">
        <w:rPr>
          <w:color w:val="444444"/>
          <w:sz w:val="28"/>
          <w:szCs w:val="28"/>
        </w:rPr>
        <w:t xml:space="preserve"> </w:t>
      </w:r>
      <w:proofErr w:type="spellStart"/>
      <w:r w:rsidRPr="00957CD3">
        <w:rPr>
          <w:color w:val="444444"/>
          <w:sz w:val="28"/>
          <w:szCs w:val="28"/>
        </w:rPr>
        <w:t>status</w:t>
      </w:r>
      <w:proofErr w:type="spellEnd"/>
      <w:r w:rsidRPr="00957CD3">
        <w:rPr>
          <w:color w:val="444444"/>
          <w:sz w:val="28"/>
          <w:szCs w:val="28"/>
        </w:rPr>
        <w:t xml:space="preserve"> сообщает, что файл был перемещен.</w:t>
      </w:r>
    </w:p>
    <w:p w:rsidR="00957CD3" w:rsidRPr="00957CD3" w:rsidRDefault="00C96CF4" w:rsidP="00C96CF4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2. </w:t>
      </w:r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>Второй способ перемещения файлов</w:t>
      </w:r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Позитивной чертой </w:t>
      </w:r>
      <w:proofErr w:type="spellStart"/>
      <w:r w:rsidRPr="00957CD3">
        <w:rPr>
          <w:color w:val="444444"/>
          <w:sz w:val="28"/>
          <w:szCs w:val="28"/>
        </w:rPr>
        <w:t>git</w:t>
      </w:r>
      <w:proofErr w:type="spellEnd"/>
      <w:r w:rsidRPr="00957CD3">
        <w:rPr>
          <w:color w:val="444444"/>
          <w:sz w:val="28"/>
          <w:szCs w:val="28"/>
        </w:rPr>
        <w:t xml:space="preserve"> является то, что вы можете забыть о </w:t>
      </w:r>
      <w:proofErr w:type="spellStart"/>
      <w:r w:rsidRPr="00957CD3">
        <w:rPr>
          <w:color w:val="444444"/>
          <w:sz w:val="28"/>
          <w:szCs w:val="28"/>
        </w:rPr>
        <w:t>версионном</w:t>
      </w:r>
      <w:proofErr w:type="spellEnd"/>
      <w:r w:rsidRPr="00957CD3">
        <w:rPr>
          <w:color w:val="444444"/>
          <w:sz w:val="28"/>
          <w:szCs w:val="28"/>
        </w:rPr>
        <w:t xml:space="preserve"> контроле до того момента, когда вы готовы приступить к </w:t>
      </w:r>
      <w:proofErr w:type="spellStart"/>
      <w:r w:rsidRPr="00957CD3">
        <w:rPr>
          <w:color w:val="444444"/>
          <w:sz w:val="28"/>
          <w:szCs w:val="28"/>
        </w:rPr>
        <w:t>коммиту</w:t>
      </w:r>
      <w:proofErr w:type="spellEnd"/>
      <w:r w:rsidRPr="00957CD3">
        <w:rPr>
          <w:color w:val="444444"/>
          <w:sz w:val="28"/>
          <w:szCs w:val="28"/>
        </w:rPr>
        <w:t xml:space="preserve"> кода. Что бы случилось, если бы мы использовали командную строку операционной системы для перемещения файлов вместо команды </w:t>
      </w:r>
      <w:proofErr w:type="spellStart"/>
      <w:r w:rsidRPr="00957CD3">
        <w:rPr>
          <w:color w:val="444444"/>
          <w:sz w:val="28"/>
          <w:szCs w:val="28"/>
        </w:rPr>
        <w:t>git</w:t>
      </w:r>
      <w:proofErr w:type="spellEnd"/>
      <w:r w:rsidRPr="00957CD3">
        <w:rPr>
          <w:color w:val="444444"/>
          <w:sz w:val="28"/>
          <w:szCs w:val="28"/>
        </w:rPr>
        <w:t>?</w:t>
      </w:r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Оказывается, следующий набор команд идентичен нашим последним действиям. Работы здесь побольше, но результат тот же.</w:t>
      </w:r>
    </w:p>
    <w:p w:rsidR="00957CD3" w:rsidRPr="00957CD3" w:rsidRDefault="00957CD3" w:rsidP="00C96CF4">
      <w:pPr>
        <w:pStyle w:val="command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>Мы могли бы выполнить: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mkdir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lib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mv hello.html lib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C96CF4">
        <w:rPr>
          <w:color w:val="444444"/>
          <w:sz w:val="24"/>
          <w:szCs w:val="28"/>
          <w:lang w:val="en-US"/>
        </w:rPr>
        <w:t>add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lib/hello.html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C96CF4">
        <w:rPr>
          <w:color w:val="444444"/>
          <w:sz w:val="24"/>
          <w:szCs w:val="28"/>
          <w:lang w:val="en-US"/>
        </w:rPr>
        <w:t>rm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hello.html</w:t>
      </w:r>
    </w:p>
    <w:p w:rsidR="00957CD3" w:rsidRPr="00957CD3" w:rsidRDefault="00C96CF4" w:rsidP="00C96CF4">
      <w:pPr>
        <w:pStyle w:val="2"/>
        <w:shd w:val="clear" w:color="auto" w:fill="FFFFFF"/>
        <w:spacing w:before="0" w:line="240" w:lineRule="auto"/>
        <w:ind w:firstLine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3. </w:t>
      </w:r>
      <w:proofErr w:type="spellStart"/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>Коммит</w:t>
      </w:r>
      <w:proofErr w:type="spellEnd"/>
      <w:r w:rsidR="00957CD3" w:rsidRPr="00957CD3">
        <w:rPr>
          <w:rFonts w:ascii="Times New Roman" w:hAnsi="Times New Roman" w:cs="Times New Roman"/>
          <w:color w:val="444444"/>
          <w:sz w:val="28"/>
          <w:szCs w:val="28"/>
        </w:rPr>
        <w:t xml:space="preserve"> в новый каталог</w:t>
      </w:r>
    </w:p>
    <w:p w:rsidR="00957CD3" w:rsidRPr="00957CD3" w:rsidRDefault="00957CD3" w:rsidP="00C96CF4">
      <w:pPr>
        <w:pStyle w:val="a5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957CD3">
        <w:rPr>
          <w:color w:val="444444"/>
          <w:sz w:val="28"/>
          <w:szCs w:val="28"/>
        </w:rPr>
        <w:t xml:space="preserve">Давайте сделаем </w:t>
      </w:r>
      <w:proofErr w:type="spellStart"/>
      <w:r w:rsidRPr="00957CD3">
        <w:rPr>
          <w:color w:val="444444"/>
          <w:sz w:val="28"/>
          <w:szCs w:val="28"/>
        </w:rPr>
        <w:t>коммит</w:t>
      </w:r>
      <w:proofErr w:type="spellEnd"/>
      <w:r w:rsidRPr="00957CD3">
        <w:rPr>
          <w:color w:val="444444"/>
          <w:sz w:val="28"/>
          <w:szCs w:val="28"/>
        </w:rPr>
        <w:t xml:space="preserve"> этого перемещения.</w:t>
      </w:r>
    </w:p>
    <w:p w:rsidR="00957CD3" w:rsidRPr="00C96CF4" w:rsidRDefault="00957CD3" w:rsidP="00C96CF4">
      <w:pPr>
        <w:pStyle w:val="4"/>
        <w:shd w:val="clear" w:color="auto" w:fill="BDC3C7"/>
        <w:spacing w:before="0" w:line="240" w:lineRule="auto"/>
        <w:ind w:firstLine="0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957CD3" w:rsidRPr="00C96CF4" w:rsidRDefault="00957CD3" w:rsidP="00C96CF4">
      <w:pPr>
        <w:pStyle w:val="HTML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commit -m "Moved hello.html to lib"</w:t>
      </w: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  <w:lang w:val="en-US"/>
        </w:rPr>
      </w:pPr>
    </w:p>
    <w:p w:rsidR="00957CD3" w:rsidRPr="00957CD3" w:rsidRDefault="00957CD3" w:rsidP="00957CD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  <w:lang w:val="en-US"/>
        </w:rPr>
      </w:pPr>
    </w:p>
    <w:p w:rsidR="00C96CF4" w:rsidRDefault="00C96CF4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val="en-US" w:eastAsia="ru-RU"/>
        </w:rPr>
      </w:pPr>
      <w:r>
        <w:rPr>
          <w:color w:val="444444"/>
          <w:szCs w:val="28"/>
          <w:lang w:val="en-US"/>
        </w:rPr>
        <w:br w:type="page"/>
      </w:r>
    </w:p>
    <w:p w:rsidR="00C96CF4" w:rsidRPr="00C96CF4" w:rsidRDefault="00C96CF4" w:rsidP="00C96CF4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r w:rsidRPr="00C96CF4">
        <w:rPr>
          <w:rFonts w:cs="Times New Roman"/>
          <w:color w:val="444444"/>
          <w:sz w:val="28"/>
        </w:rPr>
        <w:lastRenderedPageBreak/>
        <w:t>Подробнее о структуре</w:t>
      </w:r>
    </w:p>
    <w:p w:rsidR="00C96CF4" w:rsidRPr="00C96CF4" w:rsidRDefault="00C96CF4" w:rsidP="00C96CF4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C96CF4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C96CF4">
        <w:rPr>
          <w:rFonts w:ascii="Times New Roman" w:hAnsi="Times New Roman" w:cs="Times New Roman"/>
          <w:b w:val="0"/>
          <w:color w:val="444444"/>
          <w:szCs w:val="28"/>
        </w:rPr>
        <w:t xml:space="preserve">Добавить еще один файл в наш </w:t>
      </w:r>
      <w:proofErr w:type="spellStart"/>
      <w:r w:rsidRPr="00C96CF4">
        <w:rPr>
          <w:rFonts w:ascii="Times New Roman" w:hAnsi="Times New Roman" w:cs="Times New Roman"/>
          <w:b w:val="0"/>
          <w:color w:val="444444"/>
          <w:szCs w:val="28"/>
        </w:rPr>
        <w:t>репозиторий</w:t>
      </w:r>
      <w:proofErr w:type="spellEnd"/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Добавление index.html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Давайте добавим файл index.html в наш </w:t>
      </w:r>
      <w:proofErr w:type="spellStart"/>
      <w:r w:rsidRPr="00C96CF4">
        <w:rPr>
          <w:color w:val="444444"/>
          <w:sz w:val="28"/>
          <w:szCs w:val="28"/>
        </w:rPr>
        <w:t>репозиторий</w:t>
      </w:r>
      <w:proofErr w:type="spellEnd"/>
      <w:r w:rsidRPr="00C96CF4">
        <w:rPr>
          <w:color w:val="444444"/>
          <w:sz w:val="28"/>
          <w:szCs w:val="28"/>
        </w:rPr>
        <w:t>. Следующий файл отлично подойдет для этой цели.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ФАЙЛ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 </w:t>
      </w:r>
      <w:r w:rsidRPr="00C96CF4">
        <w:rPr>
          <w:rStyle w:val="a6"/>
          <w:rFonts w:ascii="Times New Roman" w:hAnsi="Times New Roman" w:cs="Times New Roman"/>
          <w:color w:val="auto"/>
          <w:szCs w:val="28"/>
          <w:lang w:val="en-US"/>
        </w:rPr>
        <w:t>index.html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&lt;html&gt;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&lt;body&gt;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&lt;iframe </w:t>
      </w:r>
      <w:proofErr w:type="spellStart"/>
      <w:r w:rsidRPr="00C96CF4">
        <w:rPr>
          <w:color w:val="444444"/>
          <w:sz w:val="24"/>
          <w:szCs w:val="28"/>
          <w:lang w:val="en-US"/>
        </w:rPr>
        <w:t>src</w:t>
      </w:r>
      <w:proofErr w:type="spellEnd"/>
      <w:r w:rsidRPr="00C96CF4">
        <w:rPr>
          <w:color w:val="444444"/>
          <w:sz w:val="24"/>
          <w:szCs w:val="28"/>
          <w:lang w:val="en-US"/>
        </w:rPr>
        <w:t>="lib/hello.html" width="200" height="200" /&gt;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  <w:lang w:val="en-US"/>
        </w:rPr>
        <w:t xml:space="preserve">  </w:t>
      </w:r>
      <w:r w:rsidRPr="00C96CF4">
        <w:rPr>
          <w:color w:val="444444"/>
          <w:sz w:val="24"/>
          <w:szCs w:val="28"/>
        </w:rPr>
        <w:t>&lt;/</w:t>
      </w:r>
      <w:proofErr w:type="spellStart"/>
      <w:r w:rsidRPr="00C96CF4">
        <w:rPr>
          <w:color w:val="444444"/>
          <w:sz w:val="24"/>
          <w:szCs w:val="28"/>
        </w:rPr>
        <w:t>body</w:t>
      </w:r>
      <w:proofErr w:type="spellEnd"/>
      <w:r w:rsidRPr="00C96CF4">
        <w:rPr>
          <w:color w:val="444444"/>
          <w:sz w:val="24"/>
          <w:szCs w:val="28"/>
        </w:rPr>
        <w:t>&gt;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</w:rPr>
        <w:t>&lt;/</w:t>
      </w:r>
      <w:proofErr w:type="spellStart"/>
      <w:r w:rsidRPr="00C96CF4">
        <w:rPr>
          <w:color w:val="444444"/>
          <w:sz w:val="24"/>
          <w:szCs w:val="28"/>
        </w:rPr>
        <w:t>html</w:t>
      </w:r>
      <w:proofErr w:type="spellEnd"/>
      <w:r w:rsidRPr="00C96CF4">
        <w:rPr>
          <w:color w:val="444444"/>
          <w:sz w:val="24"/>
          <w:szCs w:val="28"/>
        </w:rPr>
        <w:t>&gt;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Добавьте файл и сделайте </w:t>
      </w:r>
      <w:proofErr w:type="spellStart"/>
      <w:r w:rsidRPr="00C96CF4">
        <w:rPr>
          <w:color w:val="444444"/>
          <w:sz w:val="28"/>
          <w:szCs w:val="28"/>
        </w:rPr>
        <w:t>коммит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i w:val="0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i w:val="0"/>
          <w:caps/>
          <w:color w:val="auto"/>
          <w:szCs w:val="28"/>
        </w:rPr>
        <w:t>ВЫПОЛНИТЕ</w:t>
      </w:r>
      <w:r w:rsidRPr="00C96CF4">
        <w:rPr>
          <w:rFonts w:ascii="Times New Roman" w:hAnsi="Times New Roman" w:cs="Times New Roman"/>
          <w:i w:val="0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add index.html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commit -m "Added index.html."</w:t>
      </w:r>
    </w:p>
    <w:p w:rsidR="00C96CF4" w:rsidRPr="00347D53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  <w:lang w:val="en-US"/>
        </w:rPr>
      </w:pP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Теперь при открытии index.html, вы должны увидеть кусок страницы </w:t>
      </w:r>
      <w:proofErr w:type="spellStart"/>
      <w:r w:rsidRPr="00C96CF4">
        <w:rPr>
          <w:color w:val="444444"/>
          <w:sz w:val="28"/>
          <w:szCs w:val="28"/>
        </w:rPr>
        <w:t>hello</w:t>
      </w:r>
      <w:proofErr w:type="spellEnd"/>
      <w:r w:rsidRPr="00C96CF4">
        <w:rPr>
          <w:color w:val="444444"/>
          <w:sz w:val="28"/>
          <w:szCs w:val="28"/>
        </w:rPr>
        <w:t xml:space="preserve"> в маленьком окошке.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Default="00C96CF4">
      <w:pPr>
        <w:spacing w:after="200" w:line="276" w:lineRule="auto"/>
        <w:ind w:firstLine="0"/>
        <w:rPr>
          <w:rFonts w:eastAsiaTheme="majorEastAsia" w:cs="Times New Roman"/>
          <w:b/>
          <w:bCs/>
          <w:color w:val="444444"/>
          <w:szCs w:val="28"/>
        </w:rPr>
      </w:pPr>
      <w:r>
        <w:rPr>
          <w:rFonts w:cs="Times New Roman"/>
          <w:color w:val="444444"/>
        </w:rPr>
        <w:br w:type="page"/>
      </w:r>
    </w:p>
    <w:p w:rsidR="00C96CF4" w:rsidRPr="00C96CF4" w:rsidRDefault="00C96CF4" w:rsidP="00C96CF4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proofErr w:type="spellStart"/>
      <w:r w:rsidRPr="00C96CF4">
        <w:rPr>
          <w:rFonts w:cs="Times New Roman"/>
          <w:color w:val="444444"/>
          <w:sz w:val="28"/>
        </w:rPr>
        <w:lastRenderedPageBreak/>
        <w:t>Git</w:t>
      </w:r>
      <w:proofErr w:type="spellEnd"/>
      <w:r w:rsidRPr="00C96CF4">
        <w:rPr>
          <w:rFonts w:cs="Times New Roman"/>
          <w:color w:val="444444"/>
          <w:sz w:val="28"/>
        </w:rPr>
        <w:t xml:space="preserve"> внутри: Каталог .</w:t>
      </w:r>
      <w:proofErr w:type="spellStart"/>
      <w:r w:rsidRPr="00C96CF4">
        <w:rPr>
          <w:rFonts w:cs="Times New Roman"/>
          <w:color w:val="444444"/>
          <w:sz w:val="28"/>
        </w:rPr>
        <w:t>git</w:t>
      </w:r>
      <w:proofErr w:type="spellEnd"/>
    </w:p>
    <w:p w:rsidR="00C96CF4" w:rsidRPr="00C96CF4" w:rsidRDefault="00C96CF4" w:rsidP="00C96CF4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C96CF4">
        <w:rPr>
          <w:rFonts w:ascii="Times New Roman" w:hAnsi="Times New Roman" w:cs="Times New Roman"/>
          <w:color w:val="444444"/>
          <w:szCs w:val="28"/>
        </w:rPr>
        <w:t>Цели</w:t>
      </w:r>
      <w:r>
        <w:rPr>
          <w:rFonts w:ascii="Times New Roman" w:hAnsi="Times New Roman" w:cs="Times New Roman"/>
          <w:color w:val="444444"/>
          <w:szCs w:val="28"/>
        </w:rPr>
        <w:t xml:space="preserve">: </w:t>
      </w:r>
      <w:r w:rsidRPr="00C96CF4">
        <w:rPr>
          <w:rFonts w:ascii="Times New Roman" w:hAnsi="Times New Roman" w:cs="Times New Roman"/>
          <w:b w:val="0"/>
          <w:color w:val="444444"/>
          <w:szCs w:val="28"/>
        </w:rPr>
        <w:t>Узнать о структуре каталога </w:t>
      </w:r>
      <w:r w:rsidRPr="00C96CF4">
        <w:rPr>
          <w:rStyle w:val="HTML1"/>
          <w:rFonts w:ascii="Times New Roman" w:eastAsiaTheme="majorEastAsia" w:hAnsi="Times New Roman" w:cs="Times New Roman"/>
          <w:b w:val="0"/>
          <w:color w:val="444444"/>
          <w:sz w:val="28"/>
          <w:szCs w:val="28"/>
        </w:rPr>
        <w:t>.</w:t>
      </w:r>
      <w:proofErr w:type="spellStart"/>
      <w:r w:rsidRPr="00C96CF4">
        <w:rPr>
          <w:rStyle w:val="HTML1"/>
          <w:rFonts w:ascii="Times New Roman" w:eastAsiaTheme="majorEastAsia" w:hAnsi="Times New Roman" w:cs="Times New Roman"/>
          <w:b w:val="0"/>
          <w:color w:val="444444"/>
          <w:sz w:val="28"/>
          <w:szCs w:val="28"/>
        </w:rPr>
        <w:t>git</w:t>
      </w:r>
      <w:proofErr w:type="spellEnd"/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Каталог </w:t>
      </w:r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</w:rPr>
        <w:t>.</w:t>
      </w:r>
      <w:proofErr w:type="spellStart"/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</w:rPr>
        <w:t>git</w:t>
      </w:r>
      <w:proofErr w:type="spellEnd"/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>Настало время провести небольшое исследование. Для начала, из корневого каталога вашего проекта…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ls</w:t>
      </w:r>
      <w:proofErr w:type="spellEnd"/>
      <w:r w:rsidRPr="00C96CF4">
        <w:rPr>
          <w:color w:val="444444"/>
          <w:sz w:val="24"/>
          <w:szCs w:val="28"/>
        </w:rPr>
        <w:t xml:space="preserve"> -C .</w:t>
      </w:r>
      <w:proofErr w:type="spellStart"/>
      <w:r w:rsidRPr="00C96CF4">
        <w:rPr>
          <w:color w:val="444444"/>
          <w:sz w:val="24"/>
          <w:szCs w:val="28"/>
        </w:rPr>
        <w:t>git</w:t>
      </w:r>
      <w:proofErr w:type="spellEnd"/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$ ls -</w:t>
      </w:r>
      <w:proofErr w:type="gramStart"/>
      <w:r w:rsidRPr="00C96CF4">
        <w:rPr>
          <w:color w:val="444444"/>
          <w:sz w:val="24"/>
          <w:szCs w:val="28"/>
          <w:lang w:val="en-US"/>
        </w:rPr>
        <w:t>C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</w:p>
    <w:p w:rsidR="00C96CF4" w:rsidRPr="00C96CF4" w:rsidRDefault="00C96CF4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COMMIT_</w:t>
      </w:r>
      <w:proofErr w:type="gramStart"/>
      <w:r w:rsidRPr="00C96CF4">
        <w:rPr>
          <w:color w:val="444444"/>
          <w:sz w:val="24"/>
          <w:szCs w:val="28"/>
          <w:lang w:val="en-US"/>
        </w:rPr>
        <w:t>EDITMSG  MERGE</w:t>
      </w:r>
      <w:proofErr w:type="gramEnd"/>
      <w:r w:rsidRPr="00C96CF4">
        <w:rPr>
          <w:color w:val="444444"/>
          <w:sz w:val="24"/>
          <w:szCs w:val="28"/>
          <w:lang w:val="en-US"/>
        </w:rPr>
        <w:t xml:space="preserve">_RR    </w:t>
      </w:r>
      <w:proofErr w:type="spellStart"/>
      <w:r w:rsidRPr="00C96CF4">
        <w:rPr>
          <w:color w:val="444444"/>
          <w:sz w:val="24"/>
          <w:szCs w:val="28"/>
          <w:lang w:val="en-US"/>
        </w:rPr>
        <w:t>config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     hooks       info        objects     </w:t>
      </w:r>
      <w:proofErr w:type="spellStart"/>
      <w:r w:rsidRPr="00C96CF4">
        <w:rPr>
          <w:color w:val="444444"/>
          <w:sz w:val="24"/>
          <w:szCs w:val="28"/>
          <w:lang w:val="en-US"/>
        </w:rPr>
        <w:t>rr</w:t>
      </w:r>
      <w:proofErr w:type="spellEnd"/>
      <w:r w:rsidRPr="00C96CF4">
        <w:rPr>
          <w:color w:val="444444"/>
          <w:sz w:val="24"/>
          <w:szCs w:val="28"/>
          <w:lang w:val="en-US"/>
        </w:rPr>
        <w:t>-cache</w:t>
      </w:r>
    </w:p>
    <w:p w:rsidR="00C96CF4" w:rsidRPr="00C96CF4" w:rsidRDefault="00C96CF4" w:rsidP="00C96CF4">
      <w:pPr>
        <w:pStyle w:val="HTML"/>
        <w:shd w:val="clear" w:color="auto" w:fill="ECF0F1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HEAD        ORIG_HEAD   description index       logs        refs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Это магический каталог, в котором хранятся все «материалы»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>. Давайте заглянем в каталог объектов.</w:t>
      </w: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База данных объектов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ls</w:t>
      </w:r>
      <w:proofErr w:type="spellEnd"/>
      <w:r w:rsidRPr="00C96CF4">
        <w:rPr>
          <w:color w:val="444444"/>
          <w:sz w:val="24"/>
          <w:szCs w:val="28"/>
        </w:rPr>
        <w:t xml:space="preserve"> -C .</w:t>
      </w:r>
      <w:proofErr w:type="spellStart"/>
      <w:r w:rsidRPr="00C96CF4">
        <w:rPr>
          <w:color w:val="444444"/>
          <w:sz w:val="24"/>
          <w:szCs w:val="28"/>
        </w:rPr>
        <w:t>git</w:t>
      </w:r>
      <w:proofErr w:type="spellEnd"/>
      <w:r w:rsidRPr="00C96CF4">
        <w:rPr>
          <w:color w:val="444444"/>
          <w:sz w:val="24"/>
          <w:szCs w:val="28"/>
        </w:rPr>
        <w:t>/</w:t>
      </w:r>
      <w:proofErr w:type="spellStart"/>
      <w:r w:rsidRPr="00C96CF4">
        <w:rPr>
          <w:color w:val="444444"/>
          <w:sz w:val="24"/>
          <w:szCs w:val="28"/>
        </w:rPr>
        <w:t>objects</w:t>
      </w:r>
      <w:proofErr w:type="spellEnd"/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$ ls -</w:t>
      </w:r>
      <w:proofErr w:type="gramStart"/>
      <w:r w:rsidRPr="00C96CF4">
        <w:rPr>
          <w:color w:val="444444"/>
          <w:sz w:val="24"/>
          <w:szCs w:val="28"/>
          <w:lang w:val="en-US"/>
        </w:rPr>
        <w:t>C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/objects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09  24  28  45  59  6a  77  80  8c  97  </w:t>
      </w:r>
      <w:proofErr w:type="spellStart"/>
      <w:r w:rsidRPr="00C96CF4">
        <w:rPr>
          <w:color w:val="444444"/>
          <w:sz w:val="24"/>
          <w:szCs w:val="28"/>
          <w:lang w:val="en-US"/>
        </w:rPr>
        <w:t>af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 c4  e7  info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</w:rPr>
        <w:t xml:space="preserve">11  27  43  56  69  6b  78  84  91  9c  b5  e4  </w:t>
      </w:r>
      <w:proofErr w:type="spellStart"/>
      <w:r w:rsidRPr="00C96CF4">
        <w:rPr>
          <w:color w:val="444444"/>
          <w:sz w:val="24"/>
          <w:szCs w:val="28"/>
        </w:rPr>
        <w:t>fa</w:t>
      </w:r>
      <w:proofErr w:type="spellEnd"/>
      <w:r w:rsidRPr="00C96CF4">
        <w:rPr>
          <w:color w:val="444444"/>
          <w:sz w:val="24"/>
          <w:szCs w:val="28"/>
        </w:rPr>
        <w:t xml:space="preserve">  </w:t>
      </w:r>
      <w:proofErr w:type="spellStart"/>
      <w:r w:rsidRPr="00C96CF4">
        <w:rPr>
          <w:color w:val="444444"/>
          <w:sz w:val="24"/>
          <w:szCs w:val="28"/>
        </w:rPr>
        <w:t>pack</w:t>
      </w:r>
      <w:proofErr w:type="spellEnd"/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Вы должны увидеть кучу каталогов, имена которых состоят из 2 символов. Имена каталогов являются первыми двумя буквами </w:t>
      </w:r>
      <w:proofErr w:type="spellStart"/>
      <w:r w:rsidRPr="00C96CF4">
        <w:rPr>
          <w:color w:val="444444"/>
          <w:sz w:val="28"/>
          <w:szCs w:val="28"/>
        </w:rPr>
        <w:t>хэша</w:t>
      </w:r>
      <w:proofErr w:type="spellEnd"/>
      <w:r w:rsidRPr="00C96CF4">
        <w:rPr>
          <w:color w:val="444444"/>
          <w:sz w:val="28"/>
          <w:szCs w:val="28"/>
        </w:rPr>
        <w:t xml:space="preserve"> sha1 объекта, хранящегося в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3.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Углубляемся в базу данных объектов</w:t>
      </w:r>
    </w:p>
    <w:p w:rsidR="00C96CF4" w:rsidRPr="00C96CF4" w:rsidRDefault="00C96CF4" w:rsidP="00C96CF4">
      <w:pPr>
        <w:spacing w:line="240" w:lineRule="auto"/>
      </w:pP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347D53">
        <w:rPr>
          <w:rFonts w:ascii="Times New Roman" w:hAnsi="Times New Roman" w:cs="Times New Roman"/>
          <w:caps/>
          <w:color w:val="auto"/>
          <w:szCs w:val="28"/>
        </w:rPr>
        <w:t>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ls -</w:t>
      </w:r>
      <w:proofErr w:type="gramStart"/>
      <w:r w:rsidRPr="00C96CF4">
        <w:rPr>
          <w:color w:val="444444"/>
          <w:sz w:val="24"/>
          <w:szCs w:val="28"/>
          <w:lang w:val="en-US"/>
        </w:rPr>
        <w:t>C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/objects/&lt;</w:t>
      </w:r>
      <w:proofErr w:type="spellStart"/>
      <w:r w:rsidRPr="00C96CF4">
        <w:rPr>
          <w:color w:val="444444"/>
          <w:sz w:val="24"/>
          <w:szCs w:val="28"/>
          <w:lang w:val="en-US"/>
        </w:rPr>
        <w:t>dir</w:t>
      </w:r>
      <w:proofErr w:type="spellEnd"/>
      <w:r w:rsidRPr="00C96CF4">
        <w:rPr>
          <w:color w:val="444444"/>
          <w:sz w:val="24"/>
          <w:szCs w:val="28"/>
          <w:lang w:val="en-US"/>
        </w:rPr>
        <w:t>&gt;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$ ls -</w:t>
      </w:r>
      <w:proofErr w:type="gramStart"/>
      <w:r w:rsidRPr="00C96CF4">
        <w:rPr>
          <w:color w:val="444444"/>
          <w:sz w:val="24"/>
          <w:szCs w:val="28"/>
          <w:lang w:val="en-US"/>
        </w:rPr>
        <w:t>C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/objects/09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6b74c56bfc6b40e754fc0725b8c70b2038b91</w:t>
      </w:r>
      <w:proofErr w:type="gramStart"/>
      <w:r w:rsidRPr="00C96CF4">
        <w:rPr>
          <w:color w:val="444444"/>
          <w:sz w:val="24"/>
          <w:szCs w:val="28"/>
          <w:lang w:val="en-US"/>
        </w:rPr>
        <w:t>e  9</w:t>
      </w:r>
      <w:proofErr w:type="gramEnd"/>
      <w:r w:rsidRPr="00C96CF4">
        <w:rPr>
          <w:color w:val="444444"/>
          <w:sz w:val="24"/>
          <w:szCs w:val="28"/>
          <w:lang w:val="en-US"/>
        </w:rPr>
        <w:t>fb6f9d3a104feb32fcac22354c4d0e8a182c1</w:t>
      </w:r>
    </w:p>
    <w:p w:rsidR="00C96CF4" w:rsidRPr="00347D53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  <w:lang w:val="en-US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Смотрим в один из каталогов с именем из 2 букв. Вы увидите файлы с именами из 38 символов. Это файлы, содержащие объекты, хранящиеся в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>. Они сжаты и закодированы, поэтому просмотр их содержимого нам мало чем поможет. Рассмотрим далее каталог .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 xml:space="preserve"> внимательно</w:t>
      </w: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4. </w:t>
      </w:r>
      <w:proofErr w:type="spellStart"/>
      <w:r w:rsidRPr="00C96CF4">
        <w:rPr>
          <w:rFonts w:ascii="Times New Roman" w:hAnsi="Times New Roman" w:cs="Times New Roman"/>
          <w:color w:val="444444"/>
          <w:sz w:val="28"/>
          <w:szCs w:val="28"/>
        </w:rPr>
        <w:t>Config</w:t>
      </w:r>
      <w:proofErr w:type="spellEnd"/>
      <w:r w:rsidRPr="00C96CF4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C96CF4">
        <w:rPr>
          <w:rFonts w:ascii="Times New Roman" w:hAnsi="Times New Roman" w:cs="Times New Roman"/>
          <w:color w:val="444444"/>
          <w:sz w:val="28"/>
          <w:szCs w:val="28"/>
        </w:rPr>
        <w:t>File</w:t>
      </w:r>
      <w:proofErr w:type="spellEnd"/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cat</w:t>
      </w:r>
      <w:proofErr w:type="spellEnd"/>
      <w:r w:rsidRPr="00C96CF4">
        <w:rPr>
          <w:color w:val="444444"/>
          <w:sz w:val="24"/>
          <w:szCs w:val="28"/>
        </w:rPr>
        <w:t xml:space="preserve"> .</w:t>
      </w:r>
      <w:proofErr w:type="spellStart"/>
      <w:r w:rsidRPr="00C96CF4">
        <w:rPr>
          <w:color w:val="444444"/>
          <w:sz w:val="24"/>
          <w:szCs w:val="28"/>
        </w:rPr>
        <w:t>git</w:t>
      </w:r>
      <w:proofErr w:type="spellEnd"/>
      <w:r w:rsidRPr="00C96CF4">
        <w:rPr>
          <w:color w:val="444444"/>
          <w:sz w:val="24"/>
          <w:szCs w:val="28"/>
        </w:rPr>
        <w:t>/</w:t>
      </w:r>
      <w:proofErr w:type="spellStart"/>
      <w:r w:rsidRPr="00C96CF4">
        <w:rPr>
          <w:color w:val="444444"/>
          <w:sz w:val="24"/>
          <w:szCs w:val="28"/>
        </w:rPr>
        <w:t>config</w:t>
      </w:r>
      <w:proofErr w:type="spellEnd"/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cat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</w:t>
      </w:r>
      <w:proofErr w:type="spellStart"/>
      <w:r w:rsidRPr="00C96CF4">
        <w:rPr>
          <w:color w:val="444444"/>
          <w:sz w:val="24"/>
          <w:szCs w:val="28"/>
          <w:lang w:val="en-US"/>
        </w:rPr>
        <w:t>config</w:t>
      </w:r>
      <w:proofErr w:type="spellEnd"/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[core]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</w:t>
      </w:r>
      <w:proofErr w:type="spellStart"/>
      <w:r w:rsidRPr="00C96CF4">
        <w:rPr>
          <w:color w:val="444444"/>
          <w:sz w:val="24"/>
          <w:szCs w:val="28"/>
          <w:lang w:val="en-US"/>
        </w:rPr>
        <w:t>repositoryformatversion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= 0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</w:t>
      </w:r>
      <w:proofErr w:type="spellStart"/>
      <w:r w:rsidRPr="00C96CF4">
        <w:rPr>
          <w:color w:val="444444"/>
          <w:sz w:val="24"/>
          <w:szCs w:val="28"/>
          <w:lang w:val="en-US"/>
        </w:rPr>
        <w:t>filemode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= true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bare = false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</w:t>
      </w:r>
      <w:proofErr w:type="spellStart"/>
      <w:r w:rsidRPr="00C96CF4">
        <w:rPr>
          <w:color w:val="444444"/>
          <w:sz w:val="24"/>
          <w:szCs w:val="28"/>
          <w:lang w:val="en-US"/>
        </w:rPr>
        <w:t>logallrefupdates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= true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</w:t>
      </w:r>
      <w:proofErr w:type="spellStart"/>
      <w:r w:rsidRPr="00C96CF4">
        <w:rPr>
          <w:color w:val="444444"/>
          <w:sz w:val="24"/>
          <w:szCs w:val="28"/>
          <w:lang w:val="en-US"/>
        </w:rPr>
        <w:t>ignorecase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= true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lastRenderedPageBreak/>
        <w:t>[user]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name = Alexander Shvets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  <w:lang w:val="en-US"/>
        </w:rPr>
        <w:t xml:space="preserve">    </w:t>
      </w:r>
      <w:proofErr w:type="spellStart"/>
      <w:r w:rsidRPr="00C96CF4">
        <w:rPr>
          <w:color w:val="444444"/>
          <w:sz w:val="24"/>
          <w:szCs w:val="28"/>
        </w:rPr>
        <w:t>email</w:t>
      </w:r>
      <w:proofErr w:type="spellEnd"/>
      <w:r w:rsidRPr="00C96CF4">
        <w:rPr>
          <w:color w:val="444444"/>
          <w:sz w:val="24"/>
          <w:szCs w:val="28"/>
        </w:rPr>
        <w:t xml:space="preserve"> = alex@githowto.com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Это файл конфигурации, создающийся для каждого конкретного проекта. Записи в этом файле будут перезаписывать записи в </w:t>
      </w:r>
      <w:proofErr w:type="gramStart"/>
      <w:r w:rsidRPr="00C96CF4">
        <w:rPr>
          <w:color w:val="444444"/>
          <w:sz w:val="28"/>
          <w:szCs w:val="28"/>
        </w:rPr>
        <w:t>файле </w:t>
      </w:r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.</w:t>
      </w:r>
      <w:proofErr w:type="spellStart"/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gitconfig</w:t>
      </w:r>
      <w:proofErr w:type="spellEnd"/>
      <w:proofErr w:type="gramEnd"/>
      <w:r w:rsidRPr="00C96CF4">
        <w:rPr>
          <w:color w:val="444444"/>
          <w:sz w:val="28"/>
          <w:szCs w:val="28"/>
        </w:rPr>
        <w:t> вашего главного каталога, по крайней мере в рамках этого проекта.</w:t>
      </w: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5.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Ветки и теги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ls</w:t>
      </w:r>
      <w:proofErr w:type="spellEnd"/>
      <w:r w:rsidRPr="00C96CF4">
        <w:rPr>
          <w:color w:val="444444"/>
          <w:sz w:val="24"/>
          <w:szCs w:val="28"/>
        </w:rPr>
        <w:t xml:space="preserve"> .</w:t>
      </w:r>
      <w:proofErr w:type="spellStart"/>
      <w:r w:rsidRPr="00C96CF4">
        <w:rPr>
          <w:color w:val="444444"/>
          <w:sz w:val="24"/>
          <w:szCs w:val="28"/>
        </w:rPr>
        <w:t>git</w:t>
      </w:r>
      <w:proofErr w:type="spellEnd"/>
      <w:r w:rsidRPr="00C96CF4">
        <w:rPr>
          <w:color w:val="444444"/>
          <w:sz w:val="24"/>
          <w:szCs w:val="28"/>
        </w:rPr>
        <w:t>/</w:t>
      </w:r>
      <w:proofErr w:type="spellStart"/>
      <w:r w:rsidRPr="00C96CF4">
        <w:rPr>
          <w:color w:val="444444"/>
          <w:sz w:val="24"/>
          <w:szCs w:val="28"/>
        </w:rPr>
        <w:t>refs</w:t>
      </w:r>
      <w:proofErr w:type="spellEnd"/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gramStart"/>
      <w:r w:rsidRPr="00C96CF4">
        <w:rPr>
          <w:color w:val="444444"/>
          <w:sz w:val="24"/>
          <w:szCs w:val="28"/>
          <w:lang w:val="en-US"/>
        </w:rPr>
        <w:t>ls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/refs/heads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gramStart"/>
      <w:r w:rsidRPr="00C96CF4">
        <w:rPr>
          <w:color w:val="444444"/>
          <w:sz w:val="24"/>
          <w:szCs w:val="28"/>
          <w:lang w:val="en-US"/>
        </w:rPr>
        <w:t>ls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/refs/tags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gramStart"/>
      <w:r w:rsidRPr="00C96CF4">
        <w:rPr>
          <w:color w:val="444444"/>
          <w:sz w:val="24"/>
          <w:szCs w:val="28"/>
          <w:lang w:val="en-US"/>
        </w:rPr>
        <w:t>cat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/refs/tags/v1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ls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heads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tags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ls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/refs/heads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master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ls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/refs/tags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v1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v1-beta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cat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/refs/tags/v1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</w:rPr>
        <w:t>fa3c1411aa09441695a9e645d4371e8d749da1dc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>Вы должны узнавать файлы в подкаталоге тегов. Каждый файл соответствует тегу, ранее созданному с помощью команды </w:t>
      </w:r>
      <w:proofErr w:type="spellStart"/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  <w:shd w:val="clear" w:color="auto" w:fill="EEEEEE"/>
        </w:rPr>
        <w:t>tag</w:t>
      </w:r>
      <w:proofErr w:type="spellEnd"/>
      <w:r w:rsidRPr="00C96CF4">
        <w:rPr>
          <w:color w:val="444444"/>
          <w:sz w:val="28"/>
          <w:szCs w:val="28"/>
        </w:rPr>
        <w:t xml:space="preserve">. Его содержание – это всего лишь </w:t>
      </w:r>
      <w:proofErr w:type="spellStart"/>
      <w:r w:rsidRPr="00C96CF4">
        <w:rPr>
          <w:color w:val="444444"/>
          <w:sz w:val="28"/>
          <w:szCs w:val="28"/>
        </w:rPr>
        <w:t>хэш</w:t>
      </w:r>
      <w:proofErr w:type="spellEnd"/>
      <w:r w:rsidRPr="00C96CF4">
        <w:rPr>
          <w:color w:val="444444"/>
          <w:sz w:val="28"/>
          <w:szCs w:val="28"/>
        </w:rPr>
        <w:t xml:space="preserve"> </w:t>
      </w:r>
      <w:proofErr w:type="spellStart"/>
      <w:r w:rsidRPr="00C96CF4">
        <w:rPr>
          <w:color w:val="444444"/>
          <w:sz w:val="28"/>
          <w:szCs w:val="28"/>
        </w:rPr>
        <w:t>коммита</w:t>
      </w:r>
      <w:proofErr w:type="spellEnd"/>
      <w:r w:rsidRPr="00C96CF4">
        <w:rPr>
          <w:color w:val="444444"/>
          <w:sz w:val="28"/>
          <w:szCs w:val="28"/>
        </w:rPr>
        <w:t>, привязанный к тегу.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>Каталог </w:t>
      </w:r>
      <w:proofErr w:type="spellStart"/>
      <w:r w:rsidRPr="00C96CF4">
        <w:rPr>
          <w:rStyle w:val="a6"/>
          <w:color w:val="444444"/>
          <w:sz w:val="28"/>
          <w:szCs w:val="28"/>
        </w:rPr>
        <w:t>heads</w:t>
      </w:r>
      <w:proofErr w:type="spellEnd"/>
      <w:r w:rsidRPr="00C96CF4">
        <w:rPr>
          <w:color w:val="444444"/>
          <w:sz w:val="28"/>
          <w:szCs w:val="28"/>
        </w:rPr>
        <w:t> практически аналогичен, но используется для веток, а не тегов. На данный момент у нас есть только одна ветка, так что все, что вы увидите в этом каталоге – это ветка </w:t>
      </w:r>
      <w:proofErr w:type="spellStart"/>
      <w:r w:rsidRPr="00C96CF4">
        <w:rPr>
          <w:rStyle w:val="a6"/>
          <w:color w:val="444444"/>
          <w:sz w:val="28"/>
          <w:szCs w:val="28"/>
        </w:rPr>
        <w:t>master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Pr="00347D53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6.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Файл</w:t>
      </w:r>
      <w:r w:rsidRPr="00C96CF4">
        <w:rPr>
          <w:rFonts w:ascii="Times New Roman" w:hAnsi="Times New Roman" w:cs="Times New Roman"/>
          <w:color w:val="444444"/>
          <w:sz w:val="28"/>
          <w:szCs w:val="28"/>
          <w:lang w:val="en-US"/>
        </w:rPr>
        <w:t> </w:t>
      </w:r>
      <w:r w:rsidRPr="00C96CF4">
        <w:rPr>
          <w:rStyle w:val="caps"/>
          <w:rFonts w:ascii="Times New Roman" w:hAnsi="Times New Roman" w:cs="Times New Roman"/>
          <w:color w:val="444444"/>
          <w:sz w:val="28"/>
          <w:szCs w:val="28"/>
          <w:lang w:val="en-US"/>
        </w:rPr>
        <w:t>HEAD</w:t>
      </w:r>
    </w:p>
    <w:p w:rsidR="00C96CF4" w:rsidRPr="00347D53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347D53">
        <w:rPr>
          <w:rFonts w:ascii="Times New Roman" w:hAnsi="Times New Roman" w:cs="Times New Roman"/>
          <w:caps/>
          <w:color w:val="auto"/>
          <w:szCs w:val="28"/>
        </w:rPr>
        <w:t>:</w:t>
      </w:r>
    </w:p>
    <w:p w:rsidR="00C96CF4" w:rsidRPr="00347D53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gramStart"/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</w:rPr>
        <w:t xml:space="preserve">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347D53">
        <w:rPr>
          <w:color w:val="444444"/>
          <w:sz w:val="24"/>
          <w:szCs w:val="28"/>
        </w:rPr>
        <w:t>/</w:t>
      </w:r>
      <w:r w:rsidRPr="00C96CF4">
        <w:rPr>
          <w:color w:val="444444"/>
          <w:sz w:val="24"/>
          <w:szCs w:val="28"/>
          <w:lang w:val="en-US"/>
        </w:rPr>
        <w:t>HEAD</w:t>
      </w:r>
    </w:p>
    <w:p w:rsidR="00C96CF4" w:rsidRPr="00347D53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gramStart"/>
      <w:r w:rsidRPr="00C96CF4">
        <w:rPr>
          <w:color w:val="444444"/>
          <w:sz w:val="24"/>
          <w:szCs w:val="28"/>
          <w:lang w:val="en-US"/>
        </w:rPr>
        <w:t>cat .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proofErr w:type="gramEnd"/>
      <w:r w:rsidRPr="00C96CF4">
        <w:rPr>
          <w:color w:val="444444"/>
          <w:sz w:val="24"/>
          <w:szCs w:val="28"/>
          <w:lang w:val="en-US"/>
        </w:rPr>
        <w:t>/HEAD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ref: refs/heads/master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>Файл </w:t>
      </w:r>
      <w:r w:rsidRPr="00C96CF4">
        <w:rPr>
          <w:rStyle w:val="caps"/>
          <w:color w:val="444444"/>
          <w:sz w:val="28"/>
          <w:szCs w:val="28"/>
        </w:rPr>
        <w:t>HEAD</w:t>
      </w:r>
      <w:r w:rsidRPr="00C96CF4">
        <w:rPr>
          <w:color w:val="444444"/>
          <w:sz w:val="28"/>
          <w:szCs w:val="28"/>
        </w:rPr>
        <w:t xml:space="preserve"> содержит ссылку на текущую ветку, в данный момент это должна быть ветка </w:t>
      </w:r>
      <w:proofErr w:type="spellStart"/>
      <w:r w:rsidRPr="00C96CF4">
        <w:rPr>
          <w:color w:val="444444"/>
          <w:sz w:val="28"/>
          <w:szCs w:val="28"/>
        </w:rPr>
        <w:t>master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Default="00C96CF4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C96CF4" w:rsidRPr="00C96CF4" w:rsidRDefault="00C96CF4" w:rsidP="00C96CF4">
      <w:pPr>
        <w:pStyle w:val="1"/>
        <w:shd w:val="clear" w:color="auto" w:fill="FFFFFF"/>
        <w:spacing w:before="0" w:after="0"/>
        <w:ind w:firstLine="0"/>
        <w:rPr>
          <w:rFonts w:cs="Times New Roman"/>
          <w:color w:val="444444"/>
          <w:sz w:val="28"/>
        </w:rPr>
      </w:pPr>
      <w:proofErr w:type="spellStart"/>
      <w:r w:rsidRPr="00C96CF4">
        <w:rPr>
          <w:rFonts w:cs="Times New Roman"/>
          <w:color w:val="444444"/>
          <w:sz w:val="28"/>
        </w:rPr>
        <w:lastRenderedPageBreak/>
        <w:t>Git</w:t>
      </w:r>
      <w:proofErr w:type="spellEnd"/>
      <w:r w:rsidRPr="00C96CF4">
        <w:rPr>
          <w:rFonts w:cs="Times New Roman"/>
          <w:color w:val="444444"/>
          <w:sz w:val="28"/>
        </w:rPr>
        <w:t xml:space="preserve"> внутри: Работа непосредственно с объектами </w:t>
      </w:r>
      <w:proofErr w:type="spellStart"/>
      <w:r w:rsidRPr="00C96CF4">
        <w:rPr>
          <w:rFonts w:cs="Times New Roman"/>
          <w:color w:val="444444"/>
          <w:sz w:val="28"/>
        </w:rPr>
        <w:t>git</w:t>
      </w:r>
      <w:proofErr w:type="spellEnd"/>
    </w:p>
    <w:p w:rsidR="00C96CF4" w:rsidRPr="00C96CF4" w:rsidRDefault="00C96CF4" w:rsidP="00C96CF4">
      <w:pPr>
        <w:pStyle w:val="3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Cs w:val="28"/>
        </w:rPr>
      </w:pPr>
      <w:r w:rsidRPr="00C96CF4">
        <w:rPr>
          <w:rFonts w:ascii="Times New Roman" w:hAnsi="Times New Roman" w:cs="Times New Roman"/>
          <w:color w:val="444444"/>
          <w:szCs w:val="28"/>
        </w:rPr>
        <w:t>Цели</w:t>
      </w:r>
    </w:p>
    <w:p w:rsidR="00C96CF4" w:rsidRPr="00C96CF4" w:rsidRDefault="00C96CF4" w:rsidP="00C96CF4">
      <w:pPr>
        <w:pStyle w:val="a4"/>
        <w:numPr>
          <w:ilvl w:val="0"/>
          <w:numId w:val="25"/>
        </w:numPr>
        <w:shd w:val="clear" w:color="auto" w:fill="FFFFFF"/>
        <w:spacing w:line="240" w:lineRule="auto"/>
        <w:ind w:left="0" w:firstLine="360"/>
        <w:jc w:val="both"/>
        <w:rPr>
          <w:rFonts w:cs="Times New Roman"/>
          <w:color w:val="444444"/>
          <w:szCs w:val="28"/>
        </w:rPr>
      </w:pPr>
      <w:r w:rsidRPr="00C96CF4">
        <w:rPr>
          <w:rFonts w:cs="Times New Roman"/>
          <w:color w:val="444444"/>
          <w:szCs w:val="28"/>
        </w:rPr>
        <w:t>Исследовать структуру базы данных объектов</w:t>
      </w:r>
    </w:p>
    <w:p w:rsidR="00C96CF4" w:rsidRPr="00C96CF4" w:rsidRDefault="00C96CF4" w:rsidP="00C96CF4">
      <w:pPr>
        <w:pStyle w:val="a4"/>
        <w:numPr>
          <w:ilvl w:val="0"/>
          <w:numId w:val="25"/>
        </w:numPr>
        <w:shd w:val="clear" w:color="auto" w:fill="FFFFFF"/>
        <w:spacing w:line="240" w:lineRule="auto"/>
        <w:ind w:left="0" w:firstLine="360"/>
        <w:jc w:val="both"/>
        <w:rPr>
          <w:rFonts w:cs="Times New Roman"/>
          <w:color w:val="444444"/>
          <w:szCs w:val="28"/>
        </w:rPr>
      </w:pPr>
      <w:r w:rsidRPr="00C96CF4">
        <w:rPr>
          <w:rFonts w:cs="Times New Roman"/>
          <w:color w:val="444444"/>
          <w:szCs w:val="28"/>
        </w:rPr>
        <w:t xml:space="preserve">Научиться использовать SHA1 </w:t>
      </w:r>
      <w:proofErr w:type="spellStart"/>
      <w:r w:rsidRPr="00C96CF4">
        <w:rPr>
          <w:rFonts w:cs="Times New Roman"/>
          <w:color w:val="444444"/>
          <w:szCs w:val="28"/>
        </w:rPr>
        <w:t>хэши</w:t>
      </w:r>
      <w:proofErr w:type="spellEnd"/>
      <w:r w:rsidRPr="00C96CF4">
        <w:rPr>
          <w:rFonts w:cs="Times New Roman"/>
          <w:color w:val="444444"/>
          <w:szCs w:val="28"/>
        </w:rPr>
        <w:t xml:space="preserve"> для поиска содержимого в </w:t>
      </w:r>
      <w:proofErr w:type="spellStart"/>
      <w:r w:rsidRPr="00C96CF4">
        <w:rPr>
          <w:rFonts w:cs="Times New Roman"/>
          <w:color w:val="444444"/>
          <w:szCs w:val="28"/>
        </w:rPr>
        <w:t>репозитории</w:t>
      </w:r>
      <w:proofErr w:type="spellEnd"/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Давайте исследуем объекты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 xml:space="preserve"> с помощью некоторых инструментов.</w:t>
      </w:r>
    </w:p>
    <w:p w:rsid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</w:rPr>
      </w:pP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 xml:space="preserve">Поиск последнего </w:t>
      </w:r>
      <w:proofErr w:type="spellStart"/>
      <w:r w:rsidRPr="00C96CF4">
        <w:rPr>
          <w:rFonts w:ascii="Times New Roman" w:hAnsi="Times New Roman" w:cs="Times New Roman"/>
          <w:color w:val="444444"/>
          <w:sz w:val="28"/>
          <w:szCs w:val="28"/>
        </w:rPr>
        <w:t>коммита</w:t>
      </w:r>
      <w:proofErr w:type="spellEnd"/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git</w:t>
      </w:r>
      <w:proofErr w:type="spellEnd"/>
      <w:r w:rsidRPr="00C96CF4">
        <w:rPr>
          <w:color w:val="444444"/>
          <w:sz w:val="24"/>
          <w:szCs w:val="28"/>
        </w:rPr>
        <w:t xml:space="preserve"> </w:t>
      </w:r>
      <w:proofErr w:type="spellStart"/>
      <w:r w:rsidRPr="00C96CF4">
        <w:rPr>
          <w:color w:val="444444"/>
          <w:sz w:val="24"/>
          <w:szCs w:val="28"/>
        </w:rPr>
        <w:t>hist</w:t>
      </w:r>
      <w:proofErr w:type="spellEnd"/>
      <w:r w:rsidRPr="00C96CF4">
        <w:rPr>
          <w:color w:val="444444"/>
          <w:sz w:val="24"/>
          <w:szCs w:val="28"/>
        </w:rPr>
        <w:t xml:space="preserve"> --</w:t>
      </w:r>
      <w:proofErr w:type="spellStart"/>
      <w:r w:rsidRPr="00C96CF4">
        <w:rPr>
          <w:color w:val="444444"/>
          <w:sz w:val="24"/>
          <w:szCs w:val="28"/>
        </w:rPr>
        <w:t>max-count</w:t>
      </w:r>
      <w:proofErr w:type="spellEnd"/>
      <w:r w:rsidRPr="00C96CF4">
        <w:rPr>
          <w:color w:val="444444"/>
          <w:sz w:val="24"/>
          <w:szCs w:val="28"/>
        </w:rPr>
        <w:t>=1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Эта команда должна показать последний </w:t>
      </w:r>
      <w:proofErr w:type="spellStart"/>
      <w:r w:rsidRPr="00C96CF4">
        <w:rPr>
          <w:color w:val="444444"/>
          <w:sz w:val="28"/>
          <w:szCs w:val="28"/>
        </w:rPr>
        <w:t>коммит</w:t>
      </w:r>
      <w:proofErr w:type="spellEnd"/>
      <w:r w:rsidRPr="00C96CF4">
        <w:rPr>
          <w:color w:val="444444"/>
          <w:sz w:val="28"/>
          <w:szCs w:val="28"/>
        </w:rPr>
        <w:t xml:space="preserve"> в </w:t>
      </w:r>
      <w:proofErr w:type="spellStart"/>
      <w:r w:rsidRPr="00C96CF4">
        <w:rPr>
          <w:color w:val="444444"/>
          <w:sz w:val="28"/>
          <w:szCs w:val="28"/>
        </w:rPr>
        <w:t>репозиторий</w:t>
      </w:r>
      <w:proofErr w:type="spellEnd"/>
      <w:r w:rsidRPr="00C96CF4">
        <w:rPr>
          <w:color w:val="444444"/>
          <w:sz w:val="28"/>
          <w:szCs w:val="28"/>
        </w:rPr>
        <w:t xml:space="preserve">. SHA1 </w:t>
      </w:r>
      <w:proofErr w:type="spellStart"/>
      <w:r w:rsidRPr="00C96CF4">
        <w:rPr>
          <w:color w:val="444444"/>
          <w:sz w:val="28"/>
          <w:szCs w:val="28"/>
        </w:rPr>
        <w:t>хэш</w:t>
      </w:r>
      <w:proofErr w:type="spellEnd"/>
      <w:r w:rsidRPr="00C96CF4">
        <w:rPr>
          <w:color w:val="444444"/>
          <w:sz w:val="28"/>
          <w:szCs w:val="28"/>
        </w:rPr>
        <w:t xml:space="preserve"> в вашей системе, вероятно, отличается от моего, но вы увидите что-то наподобие этого.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</w:t>
      </w:r>
      <w:proofErr w:type="spellStart"/>
      <w:r w:rsidRPr="00C96CF4">
        <w:rPr>
          <w:color w:val="444444"/>
          <w:sz w:val="24"/>
          <w:szCs w:val="28"/>
          <w:lang w:val="en-US"/>
        </w:rPr>
        <w:t>hist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--max-count=1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* 8029c07 2011-03-09 | Added index.html. (HEAD, master) [Alexander Shvets]</w:t>
      </w:r>
    </w:p>
    <w:p w:rsidR="00C96CF4" w:rsidRPr="00347D53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  <w:lang w:val="en-US"/>
        </w:rPr>
      </w:pP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 xml:space="preserve">Вывод последнего </w:t>
      </w:r>
      <w:proofErr w:type="spellStart"/>
      <w:r w:rsidRPr="00C96CF4">
        <w:rPr>
          <w:rFonts w:ascii="Times New Roman" w:hAnsi="Times New Roman" w:cs="Times New Roman"/>
          <w:color w:val="444444"/>
          <w:sz w:val="28"/>
          <w:szCs w:val="28"/>
        </w:rPr>
        <w:t>коммита</w:t>
      </w:r>
      <w:proofErr w:type="spellEnd"/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С помощью SHA1 </w:t>
      </w:r>
      <w:proofErr w:type="spellStart"/>
      <w:r w:rsidRPr="00C96CF4">
        <w:rPr>
          <w:color w:val="444444"/>
          <w:sz w:val="28"/>
          <w:szCs w:val="28"/>
        </w:rPr>
        <w:t>хэша</w:t>
      </w:r>
      <w:proofErr w:type="spellEnd"/>
      <w:r w:rsidRPr="00C96CF4">
        <w:rPr>
          <w:color w:val="444444"/>
          <w:sz w:val="28"/>
          <w:szCs w:val="28"/>
        </w:rPr>
        <w:t xml:space="preserve"> из </w:t>
      </w:r>
      <w:proofErr w:type="spellStart"/>
      <w:r w:rsidRPr="00C96CF4">
        <w:rPr>
          <w:color w:val="444444"/>
          <w:sz w:val="28"/>
          <w:szCs w:val="28"/>
        </w:rPr>
        <w:t>коммита</w:t>
      </w:r>
      <w:proofErr w:type="spellEnd"/>
      <w:r w:rsidRPr="00C96CF4">
        <w:rPr>
          <w:color w:val="444444"/>
          <w:sz w:val="28"/>
          <w:szCs w:val="28"/>
        </w:rPr>
        <w:t>, указанного выше…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347D53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  <w:lang w:val="en-US"/>
        </w:rPr>
        <w:t>-</w:t>
      </w:r>
      <w:r w:rsidRPr="00C96CF4">
        <w:rPr>
          <w:color w:val="444444"/>
          <w:sz w:val="24"/>
          <w:szCs w:val="28"/>
          <w:lang w:val="en-US"/>
        </w:rPr>
        <w:t>file</w:t>
      </w:r>
      <w:r w:rsidRPr="00347D53">
        <w:rPr>
          <w:color w:val="444444"/>
          <w:sz w:val="24"/>
          <w:szCs w:val="28"/>
          <w:lang w:val="en-US"/>
        </w:rPr>
        <w:t xml:space="preserve"> -</w:t>
      </w:r>
      <w:r w:rsidRPr="00C96CF4">
        <w:rPr>
          <w:color w:val="444444"/>
          <w:sz w:val="24"/>
          <w:szCs w:val="28"/>
          <w:lang w:val="en-US"/>
        </w:rPr>
        <w:t>t</w:t>
      </w:r>
      <w:r w:rsidRPr="00347D53">
        <w:rPr>
          <w:color w:val="444444"/>
          <w:sz w:val="24"/>
          <w:szCs w:val="28"/>
          <w:lang w:val="en-US"/>
        </w:rPr>
        <w:t xml:space="preserve"> &lt;</w:t>
      </w:r>
      <w:r w:rsidRPr="00C96CF4">
        <w:rPr>
          <w:color w:val="444444"/>
          <w:sz w:val="24"/>
          <w:szCs w:val="28"/>
          <w:lang w:val="en-US"/>
        </w:rPr>
        <w:t>hash</w:t>
      </w:r>
      <w:r w:rsidRPr="00347D53">
        <w:rPr>
          <w:color w:val="444444"/>
          <w:sz w:val="24"/>
          <w:szCs w:val="28"/>
          <w:lang w:val="en-US"/>
        </w:rPr>
        <w:t>&gt;</w:t>
      </w:r>
    </w:p>
    <w:p w:rsidR="00C96CF4" w:rsidRPr="00347D53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  <w:lang w:val="en-US"/>
        </w:rPr>
        <w:t>-</w:t>
      </w:r>
      <w:r w:rsidRPr="00C96CF4">
        <w:rPr>
          <w:color w:val="444444"/>
          <w:sz w:val="24"/>
          <w:szCs w:val="28"/>
          <w:lang w:val="en-US"/>
        </w:rPr>
        <w:t>file</w:t>
      </w:r>
      <w:r w:rsidRPr="00347D53">
        <w:rPr>
          <w:color w:val="444444"/>
          <w:sz w:val="24"/>
          <w:szCs w:val="28"/>
          <w:lang w:val="en-US"/>
        </w:rPr>
        <w:t xml:space="preserve"> -</w:t>
      </w:r>
      <w:r w:rsidRPr="00C96CF4">
        <w:rPr>
          <w:color w:val="444444"/>
          <w:sz w:val="24"/>
          <w:szCs w:val="28"/>
          <w:lang w:val="en-US"/>
        </w:rPr>
        <w:t>p</w:t>
      </w:r>
      <w:r w:rsidRPr="00347D53">
        <w:rPr>
          <w:color w:val="444444"/>
          <w:sz w:val="24"/>
          <w:szCs w:val="28"/>
          <w:lang w:val="en-US"/>
        </w:rPr>
        <w:t xml:space="preserve"> &lt;</w:t>
      </w:r>
      <w:r w:rsidRPr="00C96CF4">
        <w:rPr>
          <w:color w:val="444444"/>
          <w:sz w:val="24"/>
          <w:szCs w:val="28"/>
          <w:lang w:val="en-US"/>
        </w:rPr>
        <w:t>hash</w:t>
      </w:r>
      <w:r w:rsidRPr="00347D53">
        <w:rPr>
          <w:color w:val="444444"/>
          <w:sz w:val="24"/>
          <w:szCs w:val="28"/>
          <w:lang w:val="en-US"/>
        </w:rPr>
        <w:t>&gt;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cat-file -t 8029c07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commit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cat-file -p 8029c07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tree 096b74c56bfc6b40e754fc0725b8c70b2038b91e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parent 567948ac55daa723807c0c16e34c76797efbcbed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author Alexander Shvets &lt;alex@githowto.com&gt; 1299684476 -0500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committer Alexander Shvets &lt;alex@githowto.com&gt; 1299684476 -0500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proofErr w:type="spellStart"/>
      <w:r w:rsidRPr="00C96CF4">
        <w:rPr>
          <w:color w:val="444444"/>
          <w:sz w:val="24"/>
          <w:szCs w:val="28"/>
        </w:rPr>
        <w:t>Added</w:t>
      </w:r>
      <w:proofErr w:type="spellEnd"/>
      <w:r w:rsidRPr="00C96CF4">
        <w:rPr>
          <w:color w:val="444444"/>
          <w:sz w:val="24"/>
          <w:szCs w:val="28"/>
        </w:rPr>
        <w:t xml:space="preserve"> index.html.</w:t>
      </w:r>
    </w:p>
    <w:p w:rsidR="00C96CF4" w:rsidRPr="00C96CF4" w:rsidRDefault="00C96CF4" w:rsidP="00C96CF4">
      <w:pPr>
        <w:pStyle w:val="note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C96CF4">
        <w:rPr>
          <w:rStyle w:val="a7"/>
          <w:color w:val="FF0000"/>
          <w:sz w:val="28"/>
          <w:szCs w:val="28"/>
        </w:rPr>
        <w:t>:</w:t>
      </w:r>
      <w:r w:rsidRPr="00C96CF4">
        <w:rPr>
          <w:color w:val="FF0000"/>
          <w:sz w:val="28"/>
          <w:szCs w:val="28"/>
        </w:rPr>
        <w:t> </w:t>
      </w:r>
      <w:r w:rsidRPr="00C96CF4">
        <w:rPr>
          <w:color w:val="444444"/>
          <w:sz w:val="28"/>
          <w:szCs w:val="28"/>
        </w:rPr>
        <w:t xml:space="preserve">Если вы задали </w:t>
      </w:r>
      <w:proofErr w:type="spellStart"/>
      <w:r w:rsidRPr="00C96CF4">
        <w:rPr>
          <w:color w:val="444444"/>
          <w:sz w:val="28"/>
          <w:szCs w:val="28"/>
        </w:rPr>
        <w:t>алиасы</w:t>
      </w:r>
      <w:proofErr w:type="spellEnd"/>
      <w:r w:rsidRPr="00C96CF4">
        <w:rPr>
          <w:color w:val="444444"/>
          <w:sz w:val="28"/>
          <w:szCs w:val="28"/>
        </w:rPr>
        <w:t xml:space="preserve"> «</w:t>
      </w:r>
      <w:proofErr w:type="spellStart"/>
      <w:r w:rsidRPr="00C96CF4">
        <w:rPr>
          <w:color w:val="444444"/>
          <w:sz w:val="28"/>
          <w:szCs w:val="28"/>
        </w:rPr>
        <w:t>type</w:t>
      </w:r>
      <w:proofErr w:type="spellEnd"/>
      <w:r w:rsidRPr="00C96CF4">
        <w:rPr>
          <w:color w:val="444444"/>
          <w:sz w:val="28"/>
          <w:szCs w:val="28"/>
        </w:rPr>
        <w:t>» и «</w:t>
      </w:r>
      <w:proofErr w:type="spellStart"/>
      <w:r w:rsidRPr="00C96CF4">
        <w:rPr>
          <w:color w:val="444444"/>
          <w:sz w:val="28"/>
          <w:szCs w:val="28"/>
        </w:rPr>
        <w:t>dump</w:t>
      </w:r>
      <w:proofErr w:type="spellEnd"/>
      <w:r w:rsidRPr="00C96CF4">
        <w:rPr>
          <w:color w:val="444444"/>
          <w:sz w:val="28"/>
          <w:szCs w:val="28"/>
        </w:rPr>
        <w:t>», как описано в </w:t>
      </w:r>
      <w:hyperlink r:id="rId5" w:history="1">
        <w:r w:rsidRPr="00C96CF4">
          <w:rPr>
            <w:rStyle w:val="a3"/>
            <w:color w:val="2980B9"/>
            <w:sz w:val="28"/>
            <w:szCs w:val="28"/>
          </w:rPr>
          <w:t xml:space="preserve">уроке об </w:t>
        </w:r>
        <w:proofErr w:type="spellStart"/>
        <w:r w:rsidRPr="00C96CF4">
          <w:rPr>
            <w:rStyle w:val="a3"/>
            <w:color w:val="2980B9"/>
            <w:sz w:val="28"/>
            <w:szCs w:val="28"/>
          </w:rPr>
          <w:t>алиасах</w:t>
        </w:r>
        <w:proofErr w:type="spellEnd"/>
      </w:hyperlink>
      <w:r w:rsidRPr="00C96CF4">
        <w:rPr>
          <w:color w:val="444444"/>
          <w:sz w:val="28"/>
          <w:szCs w:val="28"/>
        </w:rPr>
        <w:t>, можете вводить команды </w:t>
      </w:r>
      <w:proofErr w:type="spellStart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type</w:t>
      </w:r>
      <w:proofErr w:type="spellEnd"/>
      <w:r w:rsidRPr="00C96CF4">
        <w:rPr>
          <w:color w:val="444444"/>
          <w:sz w:val="28"/>
          <w:szCs w:val="28"/>
        </w:rPr>
        <w:t> и </w:t>
      </w:r>
      <w:proofErr w:type="spellStart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git</w:t>
      </w:r>
      <w:proofErr w:type="spellEnd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 </w:t>
      </w:r>
      <w:proofErr w:type="spellStart"/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dump</w:t>
      </w:r>
      <w:proofErr w:type="spellEnd"/>
      <w:r w:rsidRPr="00C96CF4">
        <w:rPr>
          <w:color w:val="444444"/>
          <w:sz w:val="28"/>
          <w:szCs w:val="28"/>
        </w:rPr>
        <w:t> вместо длинных команд (которые я никогда не запоминаю).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Это вывод объекта </w:t>
      </w:r>
      <w:proofErr w:type="spellStart"/>
      <w:r w:rsidRPr="00C96CF4">
        <w:rPr>
          <w:color w:val="444444"/>
          <w:sz w:val="28"/>
          <w:szCs w:val="28"/>
        </w:rPr>
        <w:t>коммита</w:t>
      </w:r>
      <w:proofErr w:type="spellEnd"/>
      <w:r w:rsidRPr="00C96CF4">
        <w:rPr>
          <w:color w:val="444444"/>
          <w:sz w:val="28"/>
          <w:szCs w:val="28"/>
        </w:rPr>
        <w:t xml:space="preserve">, который находится во главе ветки </w:t>
      </w:r>
      <w:proofErr w:type="spellStart"/>
      <w:r w:rsidRPr="00C96CF4">
        <w:rPr>
          <w:color w:val="444444"/>
          <w:sz w:val="28"/>
          <w:szCs w:val="28"/>
        </w:rPr>
        <w:t>master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3.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Поиск дерева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Мы можем вывести дерево каталогов, ссылка на который идет в </w:t>
      </w:r>
      <w:proofErr w:type="spellStart"/>
      <w:r w:rsidRPr="00C96CF4">
        <w:rPr>
          <w:color w:val="444444"/>
          <w:sz w:val="28"/>
          <w:szCs w:val="28"/>
        </w:rPr>
        <w:t>коммите</w:t>
      </w:r>
      <w:proofErr w:type="spellEnd"/>
      <w:r w:rsidRPr="00C96CF4">
        <w:rPr>
          <w:color w:val="444444"/>
          <w:sz w:val="28"/>
          <w:szCs w:val="28"/>
        </w:rPr>
        <w:t xml:space="preserve">. Это должно быть описание файлов (верхнего уровня) в нашем проекте (для конкретного </w:t>
      </w:r>
      <w:proofErr w:type="spellStart"/>
      <w:r w:rsidRPr="00C96CF4">
        <w:rPr>
          <w:color w:val="444444"/>
          <w:sz w:val="28"/>
          <w:szCs w:val="28"/>
        </w:rPr>
        <w:t>коммита</w:t>
      </w:r>
      <w:proofErr w:type="spellEnd"/>
      <w:r w:rsidRPr="00C96CF4">
        <w:rPr>
          <w:color w:val="444444"/>
          <w:sz w:val="28"/>
          <w:szCs w:val="28"/>
        </w:rPr>
        <w:t xml:space="preserve">). Используйте SHA1 </w:t>
      </w:r>
      <w:proofErr w:type="spellStart"/>
      <w:r w:rsidRPr="00C96CF4">
        <w:rPr>
          <w:color w:val="444444"/>
          <w:sz w:val="28"/>
          <w:szCs w:val="28"/>
        </w:rPr>
        <w:t>хэш</w:t>
      </w:r>
      <w:proofErr w:type="spellEnd"/>
      <w:r w:rsidRPr="00C96CF4">
        <w:rPr>
          <w:color w:val="444444"/>
          <w:sz w:val="28"/>
          <w:szCs w:val="28"/>
        </w:rPr>
        <w:t xml:space="preserve"> из строки «дерева», из списка выше.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C96CF4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cat-file -p &lt;</w:t>
      </w:r>
      <w:proofErr w:type="spellStart"/>
      <w:r w:rsidRPr="00C96CF4">
        <w:rPr>
          <w:color w:val="444444"/>
          <w:sz w:val="24"/>
          <w:szCs w:val="28"/>
          <w:lang w:val="en-US"/>
        </w:rPr>
        <w:t>treehash</w:t>
      </w:r>
      <w:proofErr w:type="spellEnd"/>
      <w:r w:rsidRPr="00C96CF4">
        <w:rPr>
          <w:color w:val="444444"/>
          <w:sz w:val="24"/>
          <w:szCs w:val="28"/>
          <w:lang w:val="en-US"/>
        </w:rPr>
        <w:t>&gt;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>Вот как выглядит мое дерево…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C96CF4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C96CF4">
        <w:rPr>
          <w:color w:val="444444"/>
          <w:sz w:val="24"/>
          <w:szCs w:val="28"/>
          <w:lang w:val="en-US"/>
        </w:rPr>
        <w:t xml:space="preserve"> cat-file -p 096b74c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lastRenderedPageBreak/>
        <w:t>100644 blob 28e0e9d6ea7e25f35ec64a43f569b550e8386f90    index.html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040000 tree e46f374f5b36c6f02fb3e9e922b79044f754d795    lib</w:t>
      </w:r>
    </w:p>
    <w:p w:rsidR="00C96CF4" w:rsidRPr="00347D53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  <w:r w:rsidRPr="00C96CF4">
        <w:rPr>
          <w:color w:val="444444"/>
          <w:sz w:val="28"/>
          <w:szCs w:val="28"/>
        </w:rPr>
        <w:t>Да</w:t>
      </w:r>
      <w:r w:rsidRPr="00347D53">
        <w:rPr>
          <w:color w:val="444444"/>
          <w:sz w:val="28"/>
          <w:szCs w:val="28"/>
          <w:lang w:val="en-US"/>
        </w:rPr>
        <w:t xml:space="preserve">, </w:t>
      </w:r>
      <w:r w:rsidRPr="00C96CF4">
        <w:rPr>
          <w:color w:val="444444"/>
          <w:sz w:val="28"/>
          <w:szCs w:val="28"/>
        </w:rPr>
        <w:t>я</w:t>
      </w:r>
      <w:r w:rsidRPr="00347D53">
        <w:rPr>
          <w:color w:val="444444"/>
          <w:sz w:val="28"/>
          <w:szCs w:val="28"/>
          <w:lang w:val="en-US"/>
        </w:rPr>
        <w:t xml:space="preserve"> </w:t>
      </w:r>
      <w:r w:rsidRPr="00C96CF4">
        <w:rPr>
          <w:color w:val="444444"/>
          <w:sz w:val="28"/>
          <w:szCs w:val="28"/>
        </w:rPr>
        <w:t>вижу</w:t>
      </w:r>
      <w:r w:rsidRPr="00347D53">
        <w:rPr>
          <w:color w:val="444444"/>
          <w:sz w:val="28"/>
          <w:szCs w:val="28"/>
          <w:lang w:val="en-US"/>
        </w:rPr>
        <w:t xml:space="preserve"> index.html </w:t>
      </w:r>
      <w:r w:rsidRPr="00C96CF4">
        <w:rPr>
          <w:color w:val="444444"/>
          <w:sz w:val="28"/>
          <w:szCs w:val="28"/>
        </w:rPr>
        <w:t>и</w:t>
      </w:r>
      <w:r w:rsidRPr="00347D53">
        <w:rPr>
          <w:color w:val="444444"/>
          <w:sz w:val="28"/>
          <w:szCs w:val="28"/>
          <w:lang w:val="en-US"/>
        </w:rPr>
        <w:t xml:space="preserve"> </w:t>
      </w:r>
      <w:r w:rsidRPr="00C96CF4">
        <w:rPr>
          <w:color w:val="444444"/>
          <w:sz w:val="28"/>
          <w:szCs w:val="28"/>
        </w:rPr>
        <w:t>каталог</w:t>
      </w:r>
      <w:r w:rsidRPr="00347D53">
        <w:rPr>
          <w:color w:val="444444"/>
          <w:sz w:val="28"/>
          <w:szCs w:val="28"/>
          <w:lang w:val="en-US"/>
        </w:rPr>
        <w:t xml:space="preserve"> lib.</w:t>
      </w:r>
    </w:p>
    <w:p w:rsidR="00C96CF4" w:rsidRPr="00347D53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  <w:lang w:val="en-US"/>
        </w:rPr>
      </w:pPr>
    </w:p>
    <w:p w:rsidR="00C96CF4" w:rsidRPr="00347D53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  <w:lang w:val="en-US"/>
        </w:rPr>
      </w:pPr>
      <w:r w:rsidRPr="00347D53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4.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Вывод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каталога</w:t>
      </w:r>
      <w:r w:rsidRPr="00347D53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lib</w:t>
      </w:r>
    </w:p>
    <w:p w:rsidR="00C96CF4" w:rsidRPr="00347D53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347D53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347D53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cat-file -p &lt;</w:t>
      </w:r>
      <w:proofErr w:type="spellStart"/>
      <w:r w:rsidRPr="00347D53">
        <w:rPr>
          <w:color w:val="444444"/>
          <w:sz w:val="24"/>
          <w:szCs w:val="28"/>
          <w:lang w:val="en-US"/>
        </w:rPr>
        <w:t>libhash</w:t>
      </w:r>
      <w:proofErr w:type="spellEnd"/>
      <w:r w:rsidRPr="00347D53">
        <w:rPr>
          <w:color w:val="444444"/>
          <w:sz w:val="24"/>
          <w:szCs w:val="28"/>
          <w:lang w:val="en-US"/>
        </w:rPr>
        <w:t>&gt;</w:t>
      </w:r>
    </w:p>
    <w:p w:rsidR="00C96CF4" w:rsidRPr="00347D53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347D53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347D5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  <w:lang w:val="en-US"/>
        </w:rPr>
        <w:t>-</w:t>
      </w:r>
      <w:r w:rsidRPr="00C96CF4">
        <w:rPr>
          <w:color w:val="444444"/>
          <w:sz w:val="24"/>
          <w:szCs w:val="28"/>
          <w:lang w:val="en-US"/>
        </w:rPr>
        <w:t>file</w:t>
      </w:r>
      <w:r w:rsidRPr="00347D53">
        <w:rPr>
          <w:color w:val="444444"/>
          <w:sz w:val="24"/>
          <w:szCs w:val="28"/>
          <w:lang w:val="en-US"/>
        </w:rPr>
        <w:t xml:space="preserve"> -</w:t>
      </w:r>
      <w:r w:rsidRPr="00C96CF4">
        <w:rPr>
          <w:color w:val="444444"/>
          <w:sz w:val="24"/>
          <w:szCs w:val="28"/>
          <w:lang w:val="en-US"/>
        </w:rPr>
        <w:t>p</w:t>
      </w:r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e</w:t>
      </w:r>
      <w:r w:rsidRPr="00347D53">
        <w:rPr>
          <w:color w:val="444444"/>
          <w:sz w:val="24"/>
          <w:szCs w:val="28"/>
          <w:lang w:val="en-US"/>
        </w:rPr>
        <w:t>46</w:t>
      </w:r>
      <w:r w:rsidRPr="00C96CF4">
        <w:rPr>
          <w:color w:val="444444"/>
          <w:sz w:val="24"/>
          <w:szCs w:val="28"/>
          <w:lang w:val="en-US"/>
        </w:rPr>
        <w:t>f</w:t>
      </w:r>
      <w:r w:rsidRPr="00347D53">
        <w:rPr>
          <w:color w:val="444444"/>
          <w:sz w:val="24"/>
          <w:szCs w:val="28"/>
          <w:lang w:val="en-US"/>
        </w:rPr>
        <w:t>374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347D53">
        <w:rPr>
          <w:color w:val="444444"/>
          <w:sz w:val="24"/>
          <w:szCs w:val="28"/>
          <w:lang w:val="en-US"/>
        </w:rPr>
        <w:t xml:space="preserve">100644 </w:t>
      </w:r>
      <w:r w:rsidRPr="00C96CF4">
        <w:rPr>
          <w:color w:val="444444"/>
          <w:sz w:val="24"/>
          <w:szCs w:val="28"/>
          <w:lang w:val="en-US"/>
        </w:rPr>
        <w:t>blob</w:t>
      </w:r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</w:t>
      </w:r>
      <w:r w:rsidRPr="00347D53">
        <w:rPr>
          <w:color w:val="444444"/>
          <w:sz w:val="24"/>
          <w:szCs w:val="28"/>
          <w:lang w:val="en-US"/>
        </w:rPr>
        <w:t>45</w:t>
      </w:r>
      <w:r w:rsidRPr="00C96CF4">
        <w:rPr>
          <w:color w:val="444444"/>
          <w:sz w:val="24"/>
          <w:szCs w:val="28"/>
          <w:lang w:val="en-US"/>
        </w:rPr>
        <w:t>f</w:t>
      </w:r>
      <w:r w:rsidRPr="00347D53">
        <w:rPr>
          <w:color w:val="444444"/>
          <w:sz w:val="24"/>
          <w:szCs w:val="28"/>
          <w:lang w:val="en-US"/>
        </w:rPr>
        <w:t>26</w:t>
      </w:r>
      <w:r w:rsidRPr="00C96CF4">
        <w:rPr>
          <w:color w:val="444444"/>
          <w:sz w:val="24"/>
          <w:szCs w:val="28"/>
          <w:lang w:val="en-US"/>
        </w:rPr>
        <w:t>b</w:t>
      </w:r>
      <w:r w:rsidRPr="00347D53">
        <w:rPr>
          <w:color w:val="444444"/>
          <w:sz w:val="24"/>
          <w:szCs w:val="28"/>
          <w:lang w:val="en-US"/>
        </w:rPr>
        <w:t>6</w:t>
      </w:r>
      <w:r w:rsidRPr="00C96CF4">
        <w:rPr>
          <w:color w:val="444444"/>
          <w:sz w:val="24"/>
          <w:szCs w:val="28"/>
          <w:lang w:val="en-US"/>
        </w:rPr>
        <w:t>fdc</w:t>
      </w:r>
      <w:r w:rsidRPr="00347D53">
        <w:rPr>
          <w:color w:val="444444"/>
          <w:sz w:val="24"/>
          <w:szCs w:val="28"/>
          <w:lang w:val="en-US"/>
        </w:rPr>
        <w:t>7</w:t>
      </w:r>
      <w:r w:rsidRPr="00C96CF4">
        <w:rPr>
          <w:color w:val="444444"/>
          <w:sz w:val="24"/>
          <w:szCs w:val="28"/>
          <w:lang w:val="en-US"/>
        </w:rPr>
        <w:t>db</w:t>
      </w:r>
      <w:r w:rsidRPr="00347D53">
        <w:rPr>
          <w:color w:val="444444"/>
          <w:sz w:val="24"/>
          <w:szCs w:val="28"/>
          <w:lang w:val="en-US"/>
        </w:rPr>
        <w:t>6</w:t>
      </w:r>
      <w:r w:rsidRPr="00C96CF4">
        <w:rPr>
          <w:color w:val="444444"/>
          <w:sz w:val="24"/>
          <w:szCs w:val="28"/>
          <w:lang w:val="en-US"/>
        </w:rPr>
        <w:t>ba</w:t>
      </w:r>
      <w:r w:rsidRPr="00347D53">
        <w:rPr>
          <w:color w:val="444444"/>
          <w:sz w:val="24"/>
          <w:szCs w:val="28"/>
          <w:lang w:val="en-US"/>
        </w:rPr>
        <w:t>779</w:t>
      </w:r>
      <w:r w:rsidRPr="00C96CF4">
        <w:rPr>
          <w:color w:val="444444"/>
          <w:sz w:val="24"/>
          <w:szCs w:val="28"/>
          <w:lang w:val="en-US"/>
        </w:rPr>
        <w:t>fc</w:t>
      </w:r>
      <w:r w:rsidRPr="00347D53">
        <w:rPr>
          <w:color w:val="444444"/>
          <w:sz w:val="24"/>
          <w:szCs w:val="28"/>
          <w:lang w:val="en-US"/>
        </w:rPr>
        <w:t>4</w:t>
      </w:r>
      <w:r w:rsidRPr="00C96CF4">
        <w:rPr>
          <w:color w:val="444444"/>
          <w:sz w:val="24"/>
          <w:szCs w:val="28"/>
          <w:lang w:val="en-US"/>
        </w:rPr>
        <w:t>c</w:t>
      </w:r>
      <w:r w:rsidRPr="00347D53">
        <w:rPr>
          <w:color w:val="444444"/>
          <w:sz w:val="24"/>
          <w:szCs w:val="28"/>
          <w:lang w:val="en-US"/>
        </w:rPr>
        <w:t>385</w:t>
      </w:r>
      <w:r w:rsidRPr="00C96CF4">
        <w:rPr>
          <w:color w:val="444444"/>
          <w:sz w:val="24"/>
          <w:szCs w:val="28"/>
          <w:lang w:val="en-US"/>
        </w:rPr>
        <w:t>d</w:t>
      </w:r>
      <w:r w:rsidRPr="00347D53">
        <w:rPr>
          <w:color w:val="444444"/>
          <w:sz w:val="24"/>
          <w:szCs w:val="28"/>
          <w:lang w:val="en-US"/>
        </w:rPr>
        <w:t>9</w:t>
      </w:r>
      <w:r w:rsidRPr="00C96CF4">
        <w:rPr>
          <w:color w:val="444444"/>
          <w:sz w:val="24"/>
          <w:szCs w:val="28"/>
          <w:lang w:val="en-US"/>
        </w:rPr>
        <w:t>d</w:t>
      </w:r>
      <w:r w:rsidRPr="00347D53">
        <w:rPr>
          <w:color w:val="444444"/>
          <w:sz w:val="24"/>
          <w:szCs w:val="28"/>
          <w:lang w:val="en-US"/>
        </w:rPr>
        <w:t>24</w:t>
      </w:r>
      <w:r w:rsidRPr="00C96CF4">
        <w:rPr>
          <w:color w:val="444444"/>
          <w:sz w:val="24"/>
          <w:szCs w:val="28"/>
          <w:lang w:val="en-US"/>
        </w:rPr>
        <w:t>fc</w:t>
      </w:r>
      <w:r w:rsidRPr="00347D53">
        <w:rPr>
          <w:color w:val="444444"/>
          <w:sz w:val="24"/>
          <w:szCs w:val="28"/>
          <w:lang w:val="en-US"/>
        </w:rPr>
        <w:t>12</w:t>
      </w:r>
      <w:r w:rsidRPr="00C96CF4">
        <w:rPr>
          <w:color w:val="444444"/>
          <w:sz w:val="24"/>
          <w:szCs w:val="28"/>
          <w:lang w:val="en-US"/>
        </w:rPr>
        <w:t>cf</w:t>
      </w:r>
      <w:r w:rsidRPr="00347D53">
        <w:rPr>
          <w:color w:val="444444"/>
          <w:sz w:val="24"/>
          <w:szCs w:val="28"/>
          <w:lang w:val="en-US"/>
        </w:rPr>
        <w:t>7</w:t>
      </w:r>
      <w:r w:rsidRPr="00C96CF4">
        <w:rPr>
          <w:color w:val="444444"/>
          <w:sz w:val="24"/>
          <w:szCs w:val="28"/>
          <w:lang w:val="en-US"/>
        </w:rPr>
        <w:t>2    hello.html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  <w:lang w:val="en-US"/>
        </w:rPr>
      </w:pPr>
      <w:r w:rsidRPr="00C96CF4">
        <w:rPr>
          <w:color w:val="444444"/>
          <w:sz w:val="28"/>
          <w:szCs w:val="28"/>
        </w:rPr>
        <w:t>Существует</w:t>
      </w:r>
      <w:r w:rsidRPr="00C96CF4">
        <w:rPr>
          <w:color w:val="444444"/>
          <w:sz w:val="28"/>
          <w:szCs w:val="28"/>
          <w:lang w:val="en-US"/>
        </w:rPr>
        <w:t xml:space="preserve"> </w:t>
      </w:r>
      <w:r w:rsidRPr="00C96CF4">
        <w:rPr>
          <w:color w:val="444444"/>
          <w:sz w:val="28"/>
          <w:szCs w:val="28"/>
        </w:rPr>
        <w:t>файл</w:t>
      </w:r>
      <w:r w:rsidRPr="00C96CF4">
        <w:rPr>
          <w:color w:val="444444"/>
          <w:sz w:val="28"/>
          <w:szCs w:val="28"/>
          <w:lang w:val="en-US"/>
        </w:rPr>
        <w:t> </w:t>
      </w:r>
      <w:r w:rsidRPr="00C96CF4">
        <w:rPr>
          <w:rStyle w:val="HTML1"/>
          <w:rFonts w:ascii="Times New Roman" w:hAnsi="Times New Roman" w:cs="Times New Roman"/>
          <w:color w:val="444444"/>
          <w:sz w:val="28"/>
          <w:szCs w:val="28"/>
          <w:shd w:val="clear" w:color="auto" w:fill="EEEEEE"/>
          <w:lang w:val="en-US"/>
        </w:rPr>
        <w:t>hello.html</w:t>
      </w:r>
      <w:r w:rsidRPr="00C96CF4">
        <w:rPr>
          <w:color w:val="444444"/>
          <w:sz w:val="28"/>
          <w:szCs w:val="28"/>
          <w:lang w:val="en-US"/>
        </w:rPr>
        <w:t>.</w:t>
      </w:r>
    </w:p>
    <w:p w:rsidR="00C96CF4" w:rsidRPr="00347D53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Style w:val="a6"/>
          <w:rFonts w:ascii="Times New Roman" w:hAnsi="Times New Roman" w:cs="Times New Roman"/>
          <w:color w:val="ECF0F1"/>
          <w:sz w:val="28"/>
          <w:szCs w:val="28"/>
          <w:lang w:val="en-US"/>
        </w:rPr>
      </w:pP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5.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Вывод файла </w:t>
      </w:r>
      <w:r w:rsidRPr="00C96CF4">
        <w:rPr>
          <w:rStyle w:val="HTML1"/>
          <w:rFonts w:ascii="Times New Roman" w:eastAsiaTheme="majorEastAsia" w:hAnsi="Times New Roman" w:cs="Times New Roman"/>
          <w:color w:val="444444"/>
          <w:sz w:val="28"/>
          <w:szCs w:val="28"/>
        </w:rPr>
        <w:t>hello.html</w:t>
      </w:r>
    </w:p>
    <w:p w:rsidR="00C96CF4" w:rsidRPr="00C96CF4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ВЫПОЛНИТЕ:</w:t>
      </w:r>
    </w:p>
    <w:p w:rsidR="00C96CF4" w:rsidRPr="00347D53" w:rsidRDefault="00C96CF4" w:rsidP="00C96CF4">
      <w:pPr>
        <w:pStyle w:val="HTML"/>
        <w:jc w:val="both"/>
        <w:rPr>
          <w:color w:val="444444"/>
          <w:sz w:val="24"/>
          <w:szCs w:val="28"/>
          <w:lang w:val="en-US"/>
        </w:rPr>
      </w:pP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  <w:lang w:val="en-US"/>
        </w:rPr>
        <w:t>-</w:t>
      </w:r>
      <w:r w:rsidRPr="00C96CF4">
        <w:rPr>
          <w:color w:val="444444"/>
          <w:sz w:val="24"/>
          <w:szCs w:val="28"/>
          <w:lang w:val="en-US"/>
        </w:rPr>
        <w:t>file</w:t>
      </w:r>
      <w:r w:rsidRPr="00347D53">
        <w:rPr>
          <w:color w:val="444444"/>
          <w:sz w:val="24"/>
          <w:szCs w:val="28"/>
          <w:lang w:val="en-US"/>
        </w:rPr>
        <w:t xml:space="preserve"> -</w:t>
      </w:r>
      <w:r w:rsidRPr="00C96CF4">
        <w:rPr>
          <w:color w:val="444444"/>
          <w:sz w:val="24"/>
          <w:szCs w:val="28"/>
          <w:lang w:val="en-US"/>
        </w:rPr>
        <w:t>p</w:t>
      </w:r>
      <w:r w:rsidRPr="00347D53">
        <w:rPr>
          <w:color w:val="444444"/>
          <w:sz w:val="24"/>
          <w:szCs w:val="28"/>
          <w:lang w:val="en-US"/>
        </w:rPr>
        <w:t xml:space="preserve"> &lt;</w:t>
      </w:r>
      <w:proofErr w:type="spellStart"/>
      <w:r w:rsidRPr="00C96CF4">
        <w:rPr>
          <w:color w:val="444444"/>
          <w:sz w:val="24"/>
          <w:szCs w:val="28"/>
          <w:lang w:val="en-US"/>
        </w:rPr>
        <w:t>hellohash</w:t>
      </w:r>
      <w:proofErr w:type="spellEnd"/>
      <w:r w:rsidRPr="00347D53">
        <w:rPr>
          <w:color w:val="444444"/>
          <w:sz w:val="24"/>
          <w:szCs w:val="28"/>
          <w:lang w:val="en-US"/>
        </w:rPr>
        <w:t>&gt;</w:t>
      </w:r>
    </w:p>
    <w:p w:rsidR="00C96CF4" w:rsidRPr="00347D53" w:rsidRDefault="00C96CF4" w:rsidP="00C96CF4">
      <w:pPr>
        <w:pStyle w:val="4"/>
        <w:shd w:val="clear" w:color="auto" w:fill="BDC3C7"/>
        <w:spacing w:before="0" w:line="240" w:lineRule="auto"/>
        <w:ind w:firstLine="0"/>
        <w:jc w:val="both"/>
        <w:textAlignment w:val="bottom"/>
        <w:rPr>
          <w:rFonts w:ascii="Times New Roman" w:hAnsi="Times New Roman" w:cs="Times New Roman"/>
          <w:caps/>
          <w:color w:val="auto"/>
          <w:szCs w:val="28"/>
          <w:lang w:val="en-US"/>
        </w:rPr>
      </w:pPr>
      <w:r w:rsidRPr="00C96CF4">
        <w:rPr>
          <w:rFonts w:ascii="Times New Roman" w:hAnsi="Times New Roman" w:cs="Times New Roman"/>
          <w:caps/>
          <w:color w:val="auto"/>
          <w:szCs w:val="28"/>
        </w:rPr>
        <w:t>РЕЗУЛЬТАТ</w:t>
      </w:r>
      <w:r w:rsidRPr="00347D53">
        <w:rPr>
          <w:rFonts w:ascii="Times New Roman" w:hAnsi="Times New Roman" w:cs="Times New Roman"/>
          <w:caps/>
          <w:color w:val="auto"/>
          <w:szCs w:val="28"/>
          <w:lang w:val="en-US"/>
        </w:rPr>
        <w:t>:</w:t>
      </w:r>
    </w:p>
    <w:p w:rsidR="00C96CF4" w:rsidRPr="00347D53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347D53">
        <w:rPr>
          <w:color w:val="444444"/>
          <w:sz w:val="24"/>
          <w:szCs w:val="28"/>
          <w:lang w:val="en-US"/>
        </w:rPr>
        <w:t xml:space="preserve">$ </w:t>
      </w:r>
      <w:proofErr w:type="spellStart"/>
      <w:r w:rsidRPr="00C96CF4">
        <w:rPr>
          <w:color w:val="444444"/>
          <w:sz w:val="24"/>
          <w:szCs w:val="28"/>
          <w:lang w:val="en-US"/>
        </w:rPr>
        <w:t>git</w:t>
      </w:r>
      <w:proofErr w:type="spell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cat</w:t>
      </w:r>
      <w:r w:rsidRPr="00347D53">
        <w:rPr>
          <w:color w:val="444444"/>
          <w:sz w:val="24"/>
          <w:szCs w:val="28"/>
          <w:lang w:val="en-US"/>
        </w:rPr>
        <w:t>-</w:t>
      </w:r>
      <w:r w:rsidRPr="00C96CF4">
        <w:rPr>
          <w:color w:val="444444"/>
          <w:sz w:val="24"/>
          <w:szCs w:val="28"/>
          <w:lang w:val="en-US"/>
        </w:rPr>
        <w:t>file</w:t>
      </w:r>
      <w:r w:rsidRPr="00347D53">
        <w:rPr>
          <w:color w:val="444444"/>
          <w:sz w:val="24"/>
          <w:szCs w:val="28"/>
          <w:lang w:val="en-US"/>
        </w:rPr>
        <w:t xml:space="preserve"> -</w:t>
      </w:r>
      <w:r w:rsidRPr="00C96CF4">
        <w:rPr>
          <w:color w:val="444444"/>
          <w:sz w:val="24"/>
          <w:szCs w:val="28"/>
          <w:lang w:val="en-US"/>
        </w:rPr>
        <w:t>p</w:t>
      </w:r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c</w:t>
      </w:r>
      <w:r w:rsidRPr="00347D53">
        <w:rPr>
          <w:color w:val="444444"/>
          <w:sz w:val="24"/>
          <w:szCs w:val="28"/>
          <w:lang w:val="en-US"/>
        </w:rPr>
        <w:t>45</w:t>
      </w:r>
      <w:r w:rsidRPr="00C96CF4">
        <w:rPr>
          <w:color w:val="444444"/>
          <w:sz w:val="24"/>
          <w:szCs w:val="28"/>
          <w:lang w:val="en-US"/>
        </w:rPr>
        <w:t>f</w:t>
      </w:r>
      <w:r w:rsidRPr="00347D53">
        <w:rPr>
          <w:color w:val="444444"/>
          <w:sz w:val="24"/>
          <w:szCs w:val="28"/>
          <w:lang w:val="en-US"/>
        </w:rPr>
        <w:t>26</w:t>
      </w:r>
      <w:r w:rsidRPr="00C96CF4">
        <w:rPr>
          <w:color w:val="444444"/>
          <w:sz w:val="24"/>
          <w:szCs w:val="28"/>
          <w:lang w:val="en-US"/>
        </w:rPr>
        <w:t>b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proofErr w:type="gramStart"/>
      <w:r w:rsidRPr="00347D53">
        <w:rPr>
          <w:color w:val="444444"/>
          <w:sz w:val="24"/>
          <w:szCs w:val="28"/>
          <w:lang w:val="en-US"/>
        </w:rPr>
        <w:t>&lt;!--</w:t>
      </w:r>
      <w:proofErr w:type="gramEnd"/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Author</w:t>
      </w:r>
      <w:r w:rsidRPr="00347D53">
        <w:rPr>
          <w:color w:val="444444"/>
          <w:sz w:val="24"/>
          <w:szCs w:val="28"/>
          <w:lang w:val="en-US"/>
        </w:rPr>
        <w:t xml:space="preserve">: </w:t>
      </w:r>
      <w:r w:rsidRPr="00C96CF4">
        <w:rPr>
          <w:color w:val="444444"/>
          <w:sz w:val="24"/>
          <w:szCs w:val="28"/>
          <w:lang w:val="en-US"/>
        </w:rPr>
        <w:t>Alexander</w:t>
      </w:r>
      <w:r w:rsidRPr="00347D53">
        <w:rPr>
          <w:color w:val="444444"/>
          <w:sz w:val="24"/>
          <w:szCs w:val="28"/>
          <w:lang w:val="en-US"/>
        </w:rPr>
        <w:t xml:space="preserve"> </w:t>
      </w:r>
      <w:r w:rsidRPr="00C96CF4">
        <w:rPr>
          <w:color w:val="444444"/>
          <w:sz w:val="24"/>
          <w:szCs w:val="28"/>
          <w:lang w:val="en-US"/>
        </w:rPr>
        <w:t>Shvets</w:t>
      </w:r>
      <w:r w:rsidRPr="00347D53">
        <w:rPr>
          <w:color w:val="444444"/>
          <w:sz w:val="24"/>
          <w:szCs w:val="28"/>
          <w:lang w:val="en-US"/>
        </w:rPr>
        <w:t xml:space="preserve"> (</w:t>
      </w:r>
      <w:r w:rsidRPr="00C96CF4">
        <w:rPr>
          <w:color w:val="444444"/>
          <w:sz w:val="24"/>
          <w:szCs w:val="28"/>
          <w:lang w:val="en-US"/>
        </w:rPr>
        <w:t>alex</w:t>
      </w:r>
      <w:r w:rsidRPr="00347D53">
        <w:rPr>
          <w:color w:val="444444"/>
          <w:sz w:val="24"/>
          <w:szCs w:val="28"/>
          <w:lang w:val="en-US"/>
        </w:rPr>
        <w:t>@</w:t>
      </w:r>
      <w:r w:rsidRPr="00C96CF4">
        <w:rPr>
          <w:color w:val="444444"/>
          <w:sz w:val="24"/>
          <w:szCs w:val="28"/>
          <w:lang w:val="en-US"/>
        </w:rPr>
        <w:t>githowto</w:t>
      </w:r>
      <w:r w:rsidRPr="00347D53">
        <w:rPr>
          <w:color w:val="444444"/>
          <w:sz w:val="24"/>
          <w:szCs w:val="28"/>
          <w:lang w:val="en-US"/>
        </w:rPr>
        <w:t>.</w:t>
      </w:r>
      <w:r w:rsidRPr="00C96CF4">
        <w:rPr>
          <w:color w:val="444444"/>
          <w:sz w:val="24"/>
          <w:szCs w:val="28"/>
          <w:lang w:val="en-US"/>
        </w:rPr>
        <w:t>com</w:t>
      </w:r>
      <w:r w:rsidRPr="00347D53">
        <w:rPr>
          <w:color w:val="444444"/>
          <w:sz w:val="24"/>
          <w:szCs w:val="28"/>
          <w:lang w:val="en-US"/>
        </w:rPr>
        <w:t xml:space="preserve">) </w:t>
      </w:r>
      <w:r w:rsidRPr="00C96CF4">
        <w:rPr>
          <w:color w:val="444444"/>
          <w:sz w:val="24"/>
          <w:szCs w:val="28"/>
          <w:lang w:val="en-US"/>
        </w:rPr>
        <w:t>--&gt;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>&lt;html&gt;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&lt;head&gt;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&lt;/head&gt;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&lt;body&gt;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  <w:lang w:val="en-US"/>
        </w:rPr>
      </w:pPr>
      <w:r w:rsidRPr="00C96CF4">
        <w:rPr>
          <w:color w:val="444444"/>
          <w:sz w:val="24"/>
          <w:szCs w:val="28"/>
          <w:lang w:val="en-US"/>
        </w:rPr>
        <w:t xml:space="preserve">    &lt;h1&gt;Hello, </w:t>
      </w:r>
      <w:proofErr w:type="gramStart"/>
      <w:r w:rsidRPr="00C96CF4">
        <w:rPr>
          <w:color w:val="444444"/>
          <w:sz w:val="24"/>
          <w:szCs w:val="28"/>
          <w:lang w:val="en-US"/>
        </w:rPr>
        <w:t>World!&lt;</w:t>
      </w:r>
      <w:proofErr w:type="gramEnd"/>
      <w:r w:rsidRPr="00C96CF4">
        <w:rPr>
          <w:color w:val="444444"/>
          <w:sz w:val="24"/>
          <w:szCs w:val="28"/>
          <w:lang w:val="en-US"/>
        </w:rPr>
        <w:t>/h1&gt;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  <w:lang w:val="en-US"/>
        </w:rPr>
        <w:t xml:space="preserve">  </w:t>
      </w:r>
      <w:r w:rsidRPr="00C96CF4">
        <w:rPr>
          <w:color w:val="444444"/>
          <w:sz w:val="24"/>
          <w:szCs w:val="28"/>
        </w:rPr>
        <w:t>&lt;/</w:t>
      </w:r>
      <w:proofErr w:type="spellStart"/>
      <w:r w:rsidRPr="00C96CF4">
        <w:rPr>
          <w:color w:val="444444"/>
          <w:sz w:val="24"/>
          <w:szCs w:val="28"/>
        </w:rPr>
        <w:t>body</w:t>
      </w:r>
      <w:proofErr w:type="spellEnd"/>
      <w:r w:rsidRPr="00C96CF4">
        <w:rPr>
          <w:color w:val="444444"/>
          <w:sz w:val="24"/>
          <w:szCs w:val="28"/>
        </w:rPr>
        <w:t>&gt;</w:t>
      </w:r>
    </w:p>
    <w:p w:rsidR="00C96CF4" w:rsidRPr="00C96CF4" w:rsidRDefault="00C96CF4" w:rsidP="00C96CF4">
      <w:pPr>
        <w:pStyle w:val="HTML"/>
        <w:shd w:val="clear" w:color="auto" w:fill="ECF0F1"/>
        <w:jc w:val="both"/>
        <w:rPr>
          <w:color w:val="444444"/>
          <w:sz w:val="24"/>
          <w:szCs w:val="28"/>
        </w:rPr>
      </w:pPr>
      <w:r w:rsidRPr="00C96CF4">
        <w:rPr>
          <w:color w:val="444444"/>
          <w:sz w:val="24"/>
          <w:szCs w:val="28"/>
        </w:rPr>
        <w:t>&lt;/</w:t>
      </w:r>
      <w:proofErr w:type="spellStart"/>
      <w:r w:rsidRPr="00C96CF4">
        <w:rPr>
          <w:color w:val="444444"/>
          <w:sz w:val="24"/>
          <w:szCs w:val="28"/>
        </w:rPr>
        <w:t>html</w:t>
      </w:r>
      <w:proofErr w:type="spellEnd"/>
      <w:r w:rsidRPr="00C96CF4">
        <w:rPr>
          <w:color w:val="444444"/>
          <w:sz w:val="24"/>
          <w:szCs w:val="28"/>
        </w:rPr>
        <w:t>&gt;</w:t>
      </w:r>
    </w:p>
    <w:p w:rsid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А вот и он. Мы вывели объекты </w:t>
      </w:r>
      <w:proofErr w:type="spellStart"/>
      <w:r w:rsidRPr="00C96CF4">
        <w:rPr>
          <w:color w:val="444444"/>
          <w:sz w:val="28"/>
          <w:szCs w:val="28"/>
        </w:rPr>
        <w:t>коммитов</w:t>
      </w:r>
      <w:proofErr w:type="spellEnd"/>
      <w:r w:rsidRPr="00C96CF4">
        <w:rPr>
          <w:color w:val="444444"/>
          <w:sz w:val="28"/>
          <w:szCs w:val="28"/>
        </w:rPr>
        <w:t xml:space="preserve">, объекты деревьев и объекты </w:t>
      </w:r>
      <w:proofErr w:type="spellStart"/>
      <w:r w:rsidRPr="00C96CF4">
        <w:rPr>
          <w:color w:val="444444"/>
          <w:sz w:val="28"/>
          <w:szCs w:val="28"/>
        </w:rPr>
        <w:t>блобов</w:t>
      </w:r>
      <w:proofErr w:type="spellEnd"/>
      <w:r w:rsidRPr="00C96CF4">
        <w:rPr>
          <w:color w:val="444444"/>
          <w:sz w:val="28"/>
          <w:szCs w:val="28"/>
        </w:rPr>
        <w:t xml:space="preserve"> непосредственно из </w:t>
      </w:r>
      <w:proofErr w:type="spellStart"/>
      <w:r w:rsidRPr="00C96CF4">
        <w:rPr>
          <w:color w:val="444444"/>
          <w:sz w:val="28"/>
          <w:szCs w:val="28"/>
        </w:rPr>
        <w:t>репозитория</w:t>
      </w:r>
      <w:proofErr w:type="spellEnd"/>
      <w:r w:rsidRPr="00C96CF4">
        <w:rPr>
          <w:color w:val="444444"/>
          <w:sz w:val="28"/>
          <w:szCs w:val="28"/>
        </w:rPr>
        <w:t xml:space="preserve">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 xml:space="preserve">. Это все, что есть – </w:t>
      </w:r>
      <w:proofErr w:type="spellStart"/>
      <w:r w:rsidRPr="00C96CF4">
        <w:rPr>
          <w:color w:val="444444"/>
          <w:sz w:val="28"/>
          <w:szCs w:val="28"/>
        </w:rPr>
        <w:t>блобы</w:t>
      </w:r>
      <w:proofErr w:type="spellEnd"/>
      <w:r w:rsidRPr="00C96CF4">
        <w:rPr>
          <w:color w:val="444444"/>
          <w:sz w:val="28"/>
          <w:szCs w:val="28"/>
        </w:rPr>
        <w:t xml:space="preserve">, деревья и </w:t>
      </w:r>
      <w:proofErr w:type="spellStart"/>
      <w:r w:rsidRPr="00C96CF4">
        <w:rPr>
          <w:color w:val="444444"/>
          <w:sz w:val="28"/>
          <w:szCs w:val="28"/>
        </w:rPr>
        <w:t>коммиты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Pr="00C96CF4" w:rsidRDefault="00C96CF4" w:rsidP="00C96CF4">
      <w:pPr>
        <w:pStyle w:val="2"/>
        <w:shd w:val="clear" w:color="auto" w:fill="FFFFFF"/>
        <w:spacing w:before="0" w:line="240" w:lineRule="auto"/>
        <w:ind w:firstLine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6. </w:t>
      </w:r>
      <w:r w:rsidRPr="00C96CF4">
        <w:rPr>
          <w:rFonts w:ascii="Times New Roman" w:hAnsi="Times New Roman" w:cs="Times New Roman"/>
          <w:color w:val="444444"/>
          <w:sz w:val="28"/>
          <w:szCs w:val="28"/>
        </w:rPr>
        <w:t>Исследуйте самостоятельно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  <w:r w:rsidRPr="00C96CF4">
        <w:rPr>
          <w:color w:val="444444"/>
          <w:sz w:val="28"/>
          <w:szCs w:val="28"/>
        </w:rPr>
        <w:t xml:space="preserve">Исследуйте </w:t>
      </w:r>
      <w:proofErr w:type="spellStart"/>
      <w:r w:rsidRPr="00C96CF4">
        <w:rPr>
          <w:color w:val="444444"/>
          <w:sz w:val="28"/>
          <w:szCs w:val="28"/>
        </w:rPr>
        <w:t>git</w:t>
      </w:r>
      <w:proofErr w:type="spellEnd"/>
      <w:r w:rsidRPr="00C96CF4">
        <w:rPr>
          <w:color w:val="444444"/>
          <w:sz w:val="28"/>
          <w:szCs w:val="28"/>
        </w:rPr>
        <w:t xml:space="preserve"> </w:t>
      </w:r>
      <w:proofErr w:type="spellStart"/>
      <w:r w:rsidRPr="00C96CF4">
        <w:rPr>
          <w:color w:val="444444"/>
          <w:sz w:val="28"/>
          <w:szCs w:val="28"/>
        </w:rPr>
        <w:t>репозиторий</w:t>
      </w:r>
      <w:proofErr w:type="spellEnd"/>
      <w:r w:rsidRPr="00C96CF4">
        <w:rPr>
          <w:color w:val="444444"/>
          <w:sz w:val="28"/>
          <w:szCs w:val="28"/>
        </w:rPr>
        <w:t xml:space="preserve"> вручную самостоятельно. Смотрите, удастся ли вам найти оригинальный файл hello.html с самого первого </w:t>
      </w:r>
      <w:proofErr w:type="spellStart"/>
      <w:r w:rsidRPr="00C96CF4">
        <w:rPr>
          <w:color w:val="444444"/>
          <w:sz w:val="28"/>
          <w:szCs w:val="28"/>
        </w:rPr>
        <w:t>коммита</w:t>
      </w:r>
      <w:proofErr w:type="spellEnd"/>
      <w:r w:rsidRPr="00C96CF4">
        <w:rPr>
          <w:color w:val="444444"/>
          <w:sz w:val="28"/>
          <w:szCs w:val="28"/>
        </w:rPr>
        <w:t xml:space="preserve"> вручную по ссылкам SHA1 </w:t>
      </w:r>
      <w:proofErr w:type="spellStart"/>
      <w:r w:rsidRPr="00C96CF4">
        <w:rPr>
          <w:color w:val="444444"/>
          <w:sz w:val="28"/>
          <w:szCs w:val="28"/>
        </w:rPr>
        <w:t>хэша</w:t>
      </w:r>
      <w:proofErr w:type="spellEnd"/>
      <w:r w:rsidRPr="00C96CF4">
        <w:rPr>
          <w:color w:val="444444"/>
          <w:sz w:val="28"/>
          <w:szCs w:val="28"/>
        </w:rPr>
        <w:t xml:space="preserve"> в последнем </w:t>
      </w:r>
      <w:proofErr w:type="spellStart"/>
      <w:r w:rsidRPr="00C96CF4">
        <w:rPr>
          <w:color w:val="444444"/>
          <w:sz w:val="28"/>
          <w:szCs w:val="28"/>
        </w:rPr>
        <w:t>коммите</w:t>
      </w:r>
      <w:proofErr w:type="spellEnd"/>
      <w:r w:rsidRPr="00C96CF4">
        <w:rPr>
          <w:color w:val="444444"/>
          <w:sz w:val="28"/>
          <w:szCs w:val="28"/>
        </w:rPr>
        <w:t>.</w:t>
      </w: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C96CF4" w:rsidRPr="00C96CF4" w:rsidRDefault="00C96CF4" w:rsidP="00C96CF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44444"/>
          <w:sz w:val="28"/>
          <w:szCs w:val="28"/>
        </w:rPr>
      </w:pPr>
    </w:p>
    <w:p w:rsidR="00957CD3" w:rsidRPr="00C96CF4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957CD3" w:rsidRPr="00C96CF4" w:rsidRDefault="00957CD3" w:rsidP="00957CD3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747D67" w:rsidRPr="00C96CF4" w:rsidRDefault="00747D67" w:rsidP="00747D67">
      <w:pPr>
        <w:pStyle w:val="a5"/>
        <w:shd w:val="clear" w:color="auto" w:fill="FFFFFF"/>
        <w:spacing w:before="0" w:beforeAutospacing="0" w:after="0" w:afterAutospacing="0"/>
        <w:jc w:val="both"/>
        <w:rPr>
          <w:color w:val="444444"/>
          <w:sz w:val="28"/>
          <w:szCs w:val="28"/>
        </w:rPr>
      </w:pPr>
    </w:p>
    <w:p w:rsidR="008F3BF8" w:rsidRPr="00C96CF4" w:rsidRDefault="008F3BF8" w:rsidP="008F3BF8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444444"/>
          <w:szCs w:val="28"/>
          <w:lang w:eastAsia="ru-RU"/>
        </w:rPr>
      </w:pPr>
    </w:p>
    <w:p w:rsidR="00957CD3" w:rsidRPr="00C96CF4" w:rsidRDefault="00957CD3" w:rsidP="00BD052B">
      <w:pPr>
        <w:ind w:firstLine="0"/>
        <w:jc w:val="center"/>
        <w:rPr>
          <w:b/>
        </w:rPr>
      </w:pPr>
    </w:p>
    <w:sectPr w:rsidR="00957CD3" w:rsidRPr="00C96CF4" w:rsidSect="00957CD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245"/>
    <w:multiLevelType w:val="multilevel"/>
    <w:tmpl w:val="347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1B10"/>
    <w:multiLevelType w:val="multilevel"/>
    <w:tmpl w:val="C5F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1798"/>
    <w:multiLevelType w:val="multilevel"/>
    <w:tmpl w:val="93B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2220A"/>
    <w:multiLevelType w:val="hybridMultilevel"/>
    <w:tmpl w:val="761EDBC2"/>
    <w:lvl w:ilvl="0" w:tplc="57C6E234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7BB"/>
    <w:multiLevelType w:val="multilevel"/>
    <w:tmpl w:val="5EE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92435"/>
    <w:multiLevelType w:val="multilevel"/>
    <w:tmpl w:val="9182A88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EBC555A"/>
    <w:multiLevelType w:val="multilevel"/>
    <w:tmpl w:val="5934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F0AD8"/>
    <w:multiLevelType w:val="multilevel"/>
    <w:tmpl w:val="43AA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60327"/>
    <w:multiLevelType w:val="multilevel"/>
    <w:tmpl w:val="36C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246BE"/>
    <w:multiLevelType w:val="multilevel"/>
    <w:tmpl w:val="9182A88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51935EB"/>
    <w:multiLevelType w:val="multilevel"/>
    <w:tmpl w:val="8B2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757C"/>
    <w:multiLevelType w:val="multilevel"/>
    <w:tmpl w:val="B44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46B0C"/>
    <w:multiLevelType w:val="multilevel"/>
    <w:tmpl w:val="086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66280"/>
    <w:multiLevelType w:val="multilevel"/>
    <w:tmpl w:val="2E1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701AE"/>
    <w:multiLevelType w:val="multilevel"/>
    <w:tmpl w:val="5BC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47976"/>
    <w:multiLevelType w:val="multilevel"/>
    <w:tmpl w:val="F54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53852"/>
    <w:multiLevelType w:val="multilevel"/>
    <w:tmpl w:val="9182A88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B26608D"/>
    <w:multiLevelType w:val="multilevel"/>
    <w:tmpl w:val="7F8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D7A65"/>
    <w:multiLevelType w:val="multilevel"/>
    <w:tmpl w:val="7CC2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80412"/>
    <w:multiLevelType w:val="hybridMultilevel"/>
    <w:tmpl w:val="E11EC930"/>
    <w:lvl w:ilvl="0" w:tplc="57C6E234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A4B2A"/>
    <w:multiLevelType w:val="multilevel"/>
    <w:tmpl w:val="7E2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B4DEC"/>
    <w:multiLevelType w:val="hybridMultilevel"/>
    <w:tmpl w:val="C3F07BF6"/>
    <w:lvl w:ilvl="0" w:tplc="64EABE78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E7D62"/>
    <w:multiLevelType w:val="multilevel"/>
    <w:tmpl w:val="E97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75382"/>
    <w:multiLevelType w:val="multilevel"/>
    <w:tmpl w:val="CBA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52E1C"/>
    <w:multiLevelType w:val="hybridMultilevel"/>
    <w:tmpl w:val="761EDBC2"/>
    <w:lvl w:ilvl="0" w:tplc="57C6E234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4"/>
  </w:num>
  <w:num w:numId="4">
    <w:abstractNumId w:val="22"/>
  </w:num>
  <w:num w:numId="5">
    <w:abstractNumId w:val="1"/>
  </w:num>
  <w:num w:numId="6">
    <w:abstractNumId w:val="3"/>
  </w:num>
  <w:num w:numId="7">
    <w:abstractNumId w:val="4"/>
  </w:num>
  <w:num w:numId="8">
    <w:abstractNumId w:val="17"/>
  </w:num>
  <w:num w:numId="9">
    <w:abstractNumId w:val="7"/>
  </w:num>
  <w:num w:numId="10">
    <w:abstractNumId w:val="2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13"/>
  </w:num>
  <w:num w:numId="16">
    <w:abstractNumId w:val="16"/>
  </w:num>
  <w:num w:numId="17">
    <w:abstractNumId w:val="15"/>
  </w:num>
  <w:num w:numId="18">
    <w:abstractNumId w:val="11"/>
  </w:num>
  <w:num w:numId="19">
    <w:abstractNumId w:val="8"/>
  </w:num>
  <w:num w:numId="20">
    <w:abstractNumId w:val="0"/>
  </w:num>
  <w:num w:numId="21">
    <w:abstractNumId w:val="9"/>
  </w:num>
  <w:num w:numId="22">
    <w:abstractNumId w:val="12"/>
  </w:num>
  <w:num w:numId="23">
    <w:abstractNumId w:val="10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2B"/>
    <w:rsid w:val="0011108F"/>
    <w:rsid w:val="00124885"/>
    <w:rsid w:val="00304ABC"/>
    <w:rsid w:val="00347D53"/>
    <w:rsid w:val="003E05C6"/>
    <w:rsid w:val="0049527C"/>
    <w:rsid w:val="004A4A53"/>
    <w:rsid w:val="00747D67"/>
    <w:rsid w:val="007B3596"/>
    <w:rsid w:val="00856130"/>
    <w:rsid w:val="008C74E9"/>
    <w:rsid w:val="008F3BF8"/>
    <w:rsid w:val="00957CD3"/>
    <w:rsid w:val="00B25F2E"/>
    <w:rsid w:val="00BD052B"/>
    <w:rsid w:val="00C348D1"/>
    <w:rsid w:val="00C96CF4"/>
    <w:rsid w:val="00DD788B"/>
    <w:rsid w:val="00E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854C"/>
  <w15:docId w15:val="{784F359E-B5CA-4A5E-A5EC-9651BFB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D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27C"/>
    <w:pPr>
      <w:keepNext/>
      <w:keepLines/>
      <w:spacing w:before="48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5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5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D05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2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D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52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BD052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3">
    <w:name w:val="Hyperlink"/>
    <w:basedOn w:val="a0"/>
    <w:uiPriority w:val="99"/>
    <w:unhideWhenUsed/>
    <w:rsid w:val="00BD052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4E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C74E9"/>
  </w:style>
  <w:style w:type="character" w:customStyle="1" w:styleId="hljs-builtin">
    <w:name w:val="hljs-built_in"/>
    <w:basedOn w:val="a0"/>
    <w:rsid w:val="008C74E9"/>
  </w:style>
  <w:style w:type="character" w:customStyle="1" w:styleId="hljs-string">
    <w:name w:val="hljs-string"/>
    <w:basedOn w:val="a0"/>
    <w:rsid w:val="008C74E9"/>
  </w:style>
  <w:style w:type="paragraph" w:styleId="a4">
    <w:name w:val="List Paragraph"/>
    <w:basedOn w:val="a"/>
    <w:uiPriority w:val="34"/>
    <w:qFormat/>
    <w:rsid w:val="00DD788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D788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D788B"/>
    <w:rPr>
      <w:i/>
      <w:iCs/>
    </w:rPr>
  </w:style>
  <w:style w:type="character" w:styleId="a7">
    <w:name w:val="Strong"/>
    <w:basedOn w:val="a0"/>
    <w:uiPriority w:val="22"/>
    <w:qFormat/>
    <w:rsid w:val="00DD788B"/>
    <w:rPr>
      <w:b/>
      <w:bCs/>
    </w:rPr>
  </w:style>
  <w:style w:type="character" w:customStyle="1" w:styleId="carbon-wrap">
    <w:name w:val="carbon-wrap"/>
    <w:basedOn w:val="a0"/>
    <w:rsid w:val="004A4A53"/>
  </w:style>
  <w:style w:type="paragraph" w:styleId="a8">
    <w:name w:val="Balloon Text"/>
    <w:basedOn w:val="a"/>
    <w:link w:val="a9"/>
    <w:uiPriority w:val="99"/>
    <w:semiHidden/>
    <w:unhideWhenUsed/>
    <w:rsid w:val="004A4A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4A53"/>
    <w:rPr>
      <w:rFonts w:ascii="Tahoma" w:hAnsi="Tahoma" w:cs="Tahoma"/>
      <w:sz w:val="16"/>
      <w:szCs w:val="16"/>
    </w:rPr>
  </w:style>
  <w:style w:type="character" w:customStyle="1" w:styleId="caps">
    <w:name w:val="caps"/>
    <w:basedOn w:val="a0"/>
    <w:rsid w:val="004A4A53"/>
  </w:style>
  <w:style w:type="paragraph" w:customStyle="1" w:styleId="note">
    <w:name w:val="note"/>
    <w:basedOn w:val="a"/>
    <w:rsid w:val="0011108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ommand">
    <w:name w:val="command"/>
    <w:basedOn w:val="a"/>
    <w:rsid w:val="00957C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7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4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1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6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owto.com/ru/aliases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83515-C472-40DC-9896-5D05CF81ED47}"/>
      </w:docPartPr>
      <w:docPartBody>
        <w:p w:rsidR="00C70DF1" w:rsidRDefault="00C70DF1">
          <w:r w:rsidRPr="00744589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F1"/>
    <w:rsid w:val="00C7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D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4016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</cp:lastModifiedBy>
  <cp:revision>3</cp:revision>
  <dcterms:created xsi:type="dcterms:W3CDTF">2021-01-20T02:02:00Z</dcterms:created>
  <dcterms:modified xsi:type="dcterms:W3CDTF">2023-01-26T00:44:00Z</dcterms:modified>
</cp:coreProperties>
</file>