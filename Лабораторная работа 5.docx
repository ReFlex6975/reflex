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335" w:rsidRPr="00816A92" w:rsidRDefault="00CC3E59" w:rsidP="00CC3E59">
      <w:pPr>
        <w:ind w:firstLine="0"/>
        <w:jc w:val="center"/>
        <w:rPr>
          <w:b/>
        </w:rPr>
      </w:pPr>
      <w:r w:rsidRPr="00816A92">
        <w:rPr>
          <w:b/>
        </w:rPr>
        <w:t>Лабораторная работа 5</w:t>
      </w:r>
    </w:p>
    <w:p w:rsidR="00CC3E59" w:rsidRPr="00CC3E59" w:rsidRDefault="00CC3E59" w:rsidP="00CC3E59">
      <w:pPr>
        <w:shd w:val="clear" w:color="auto" w:fill="FFFFFF"/>
        <w:spacing w:line="240" w:lineRule="auto"/>
        <w:ind w:firstLine="0"/>
        <w:jc w:val="center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 w:rsidRPr="00CC3E59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Изменение </w:t>
      </w:r>
      <w:proofErr w:type="gramStart"/>
      <w:r w:rsidRPr="00CC3E59">
        <w:rPr>
          <w:rFonts w:eastAsia="Times New Roman" w:cs="Times New Roman"/>
          <w:b/>
          <w:bCs/>
          <w:kern w:val="36"/>
          <w:szCs w:val="28"/>
          <w:lang w:eastAsia="ru-RU"/>
        </w:rPr>
        <w:t>оригинального</w:t>
      </w:r>
      <w:proofErr w:type="gramEnd"/>
      <w:r w:rsidRPr="00CC3E59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 </w:t>
      </w:r>
      <w:proofErr w:type="spellStart"/>
      <w:r w:rsidRPr="00CC3E59">
        <w:rPr>
          <w:rFonts w:eastAsia="Times New Roman" w:cs="Times New Roman"/>
          <w:b/>
          <w:bCs/>
          <w:kern w:val="36"/>
          <w:szCs w:val="28"/>
          <w:lang w:eastAsia="ru-RU"/>
        </w:rPr>
        <w:t>репозитория</w:t>
      </w:r>
      <w:proofErr w:type="spellEnd"/>
    </w:p>
    <w:p w:rsidR="00CC3E59" w:rsidRPr="00CC3E59" w:rsidRDefault="00CC3E59" w:rsidP="00CC3E59">
      <w:pPr>
        <w:shd w:val="clear" w:color="auto" w:fill="FFFFFF"/>
        <w:spacing w:line="240" w:lineRule="auto"/>
        <w:ind w:firstLine="0"/>
        <w:jc w:val="both"/>
        <w:outlineLvl w:val="2"/>
        <w:rPr>
          <w:rFonts w:eastAsia="Times New Roman" w:cs="Times New Roman"/>
          <w:szCs w:val="28"/>
          <w:lang w:eastAsia="ru-RU"/>
        </w:rPr>
      </w:pPr>
      <w:r w:rsidRPr="00CC3E59">
        <w:rPr>
          <w:rFonts w:eastAsia="Times New Roman" w:cs="Times New Roman"/>
          <w:b/>
          <w:bCs/>
          <w:szCs w:val="28"/>
          <w:lang w:eastAsia="ru-RU"/>
        </w:rPr>
        <w:t>Цели</w:t>
      </w:r>
      <w:r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CC3E59">
        <w:rPr>
          <w:rFonts w:eastAsia="Times New Roman" w:cs="Times New Roman"/>
          <w:bCs/>
          <w:szCs w:val="28"/>
          <w:lang w:eastAsia="ru-RU"/>
        </w:rPr>
        <w:t>в</w:t>
      </w:r>
      <w:r w:rsidRPr="00CC3E59">
        <w:rPr>
          <w:rFonts w:eastAsia="Times New Roman" w:cs="Times New Roman"/>
          <w:szCs w:val="28"/>
          <w:lang w:eastAsia="ru-RU"/>
        </w:rPr>
        <w:t xml:space="preserve">нести некоторые изменения в </w:t>
      </w:r>
      <w:proofErr w:type="gramStart"/>
      <w:r w:rsidRPr="00CC3E59">
        <w:rPr>
          <w:rFonts w:eastAsia="Times New Roman" w:cs="Times New Roman"/>
          <w:szCs w:val="28"/>
          <w:lang w:eastAsia="ru-RU"/>
        </w:rPr>
        <w:t>оригинальный</w:t>
      </w:r>
      <w:proofErr w:type="gramEnd"/>
      <w:r w:rsidRPr="00CC3E5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C3E59">
        <w:rPr>
          <w:rFonts w:eastAsia="Times New Roman" w:cs="Times New Roman"/>
          <w:szCs w:val="28"/>
          <w:lang w:eastAsia="ru-RU"/>
        </w:rPr>
        <w:t>репозиторий</w:t>
      </w:r>
      <w:proofErr w:type="spellEnd"/>
      <w:r w:rsidRPr="00CC3E59">
        <w:rPr>
          <w:rFonts w:eastAsia="Times New Roman" w:cs="Times New Roman"/>
          <w:szCs w:val="28"/>
          <w:lang w:eastAsia="ru-RU"/>
        </w:rPr>
        <w:t>, чтобы затем попытаться извлечь и слить изменения из удаленной ветки в текущую</w:t>
      </w:r>
    </w:p>
    <w:p w:rsidR="00CC3E59" w:rsidRPr="00CC3E59" w:rsidRDefault="00CC3E59" w:rsidP="00CC3E59">
      <w:pPr>
        <w:shd w:val="clear" w:color="auto" w:fill="FFFFFF"/>
        <w:spacing w:line="240" w:lineRule="auto"/>
        <w:ind w:firstLine="0"/>
        <w:jc w:val="both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CC3E59">
        <w:rPr>
          <w:rFonts w:eastAsia="Times New Roman" w:cs="Times New Roman"/>
          <w:b/>
          <w:bCs/>
          <w:iCs/>
          <w:szCs w:val="28"/>
          <w:lang w:eastAsia="ru-RU"/>
        </w:rPr>
        <w:t>1.</w:t>
      </w:r>
      <w:r>
        <w:rPr>
          <w:rFonts w:eastAsia="Times New Roman" w:cs="Times New Roman"/>
          <w:b/>
          <w:bCs/>
          <w:i/>
          <w:iCs/>
          <w:szCs w:val="28"/>
          <w:lang w:eastAsia="ru-RU"/>
        </w:rPr>
        <w:t xml:space="preserve"> </w:t>
      </w:r>
      <w:r w:rsidRPr="00CC3E59">
        <w:rPr>
          <w:rFonts w:eastAsia="Times New Roman" w:cs="Times New Roman"/>
          <w:b/>
          <w:bCs/>
          <w:szCs w:val="28"/>
          <w:lang w:eastAsia="ru-RU"/>
        </w:rPr>
        <w:t xml:space="preserve">Внесите изменения в </w:t>
      </w:r>
      <w:proofErr w:type="gramStart"/>
      <w:r w:rsidRPr="00CC3E59">
        <w:rPr>
          <w:rFonts w:eastAsia="Times New Roman" w:cs="Times New Roman"/>
          <w:b/>
          <w:bCs/>
          <w:szCs w:val="28"/>
          <w:lang w:eastAsia="ru-RU"/>
        </w:rPr>
        <w:t>оригинальный</w:t>
      </w:r>
      <w:proofErr w:type="gramEnd"/>
      <w:r w:rsidRPr="00CC3E59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CC3E59">
        <w:rPr>
          <w:rFonts w:eastAsia="Times New Roman" w:cs="Times New Roman"/>
          <w:b/>
          <w:bCs/>
          <w:szCs w:val="28"/>
          <w:lang w:eastAsia="ru-RU"/>
        </w:rPr>
        <w:t>репозиторий</w:t>
      </w:r>
      <w:proofErr w:type="spellEnd"/>
      <w:r w:rsidRPr="00CC3E59">
        <w:rPr>
          <w:rFonts w:eastAsia="Times New Roman" w:cs="Times New Roman"/>
          <w:b/>
          <w:bCs/>
          <w:szCs w:val="28"/>
          <w:lang w:eastAsia="ru-RU"/>
        </w:rPr>
        <w:t> </w:t>
      </w:r>
      <w:proofErr w:type="spellStart"/>
      <w:r w:rsidRPr="00CC3E59">
        <w:rPr>
          <w:rFonts w:eastAsia="Times New Roman" w:cs="Times New Roman"/>
          <w:b/>
          <w:bCs/>
          <w:szCs w:val="28"/>
          <w:lang w:eastAsia="ru-RU"/>
        </w:rPr>
        <w:t>hello</w:t>
      </w:r>
      <w:proofErr w:type="spellEnd"/>
    </w:p>
    <w:p w:rsidR="00CC3E59" w:rsidRPr="00CC3E59" w:rsidRDefault="00CC3E59" w:rsidP="00CC3E59">
      <w:pPr>
        <w:shd w:val="clear" w:color="auto" w:fill="BDC3C7"/>
        <w:spacing w:line="240" w:lineRule="auto"/>
        <w:ind w:firstLine="0"/>
        <w:jc w:val="both"/>
        <w:textAlignment w:val="bottom"/>
        <w:outlineLvl w:val="3"/>
        <w:rPr>
          <w:rFonts w:eastAsia="Times New Roman" w:cs="Times New Roman"/>
          <w:b/>
          <w:bCs/>
          <w:caps/>
          <w:szCs w:val="28"/>
          <w:lang w:val="en-US" w:eastAsia="ru-RU"/>
        </w:rPr>
      </w:pPr>
      <w:r w:rsidRPr="00CC3E59">
        <w:rPr>
          <w:rFonts w:eastAsia="Times New Roman" w:cs="Times New Roman"/>
          <w:b/>
          <w:bCs/>
          <w:caps/>
          <w:szCs w:val="28"/>
          <w:lang w:eastAsia="ru-RU"/>
        </w:rPr>
        <w:t>ВЫПОЛНИТЕ</w:t>
      </w:r>
      <w:r w:rsidRPr="00CC3E59">
        <w:rPr>
          <w:rFonts w:eastAsia="Times New Roman" w:cs="Times New Roman"/>
          <w:b/>
          <w:bCs/>
          <w:caps/>
          <w:szCs w:val="28"/>
          <w:lang w:val="en-US" w:eastAsia="ru-RU"/>
        </w:rPr>
        <w:t>:</w:t>
      </w:r>
    </w:p>
    <w:p w:rsidR="00CC3E59" w:rsidRPr="00CC3E59" w:rsidRDefault="00CC3E59" w:rsidP="00CC3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proofErr w:type="gramStart"/>
      <w:r w:rsidRPr="00CC3E59">
        <w:rPr>
          <w:rFonts w:ascii="Courier New" w:eastAsia="Times New Roman" w:hAnsi="Courier New" w:cs="Courier New"/>
          <w:sz w:val="24"/>
          <w:szCs w:val="28"/>
          <w:lang w:val="en-US" w:eastAsia="ru-RU"/>
        </w:rPr>
        <w:t>cd</w:t>
      </w:r>
      <w:proofErr w:type="spellEnd"/>
      <w:r w:rsidRPr="00CC3E59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..</w:t>
      </w:r>
      <w:proofErr w:type="gramEnd"/>
      <w:r w:rsidRPr="00CC3E59">
        <w:rPr>
          <w:rFonts w:ascii="Courier New" w:eastAsia="Times New Roman" w:hAnsi="Courier New" w:cs="Courier New"/>
          <w:sz w:val="24"/>
          <w:szCs w:val="28"/>
          <w:lang w:val="en-US" w:eastAsia="ru-RU"/>
        </w:rPr>
        <w:t>/hello</w:t>
      </w:r>
    </w:p>
    <w:p w:rsidR="00CC3E59" w:rsidRPr="00CC3E59" w:rsidRDefault="00CC3E59" w:rsidP="00CC3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C3E59">
        <w:rPr>
          <w:rFonts w:ascii="Courier New" w:eastAsia="Times New Roman" w:hAnsi="Courier New" w:cs="Courier New"/>
          <w:sz w:val="24"/>
          <w:szCs w:val="28"/>
          <w:lang w:val="en-US" w:eastAsia="ru-RU"/>
        </w:rPr>
        <w:t># (You should be in the original hello repository now)</w:t>
      </w:r>
    </w:p>
    <w:p w:rsidR="00CC3E59" w:rsidRPr="00CC3E59" w:rsidRDefault="00CC3E59" w:rsidP="00CC3E59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CC3E59">
        <w:rPr>
          <w:rFonts w:eastAsia="Times New Roman" w:cs="Times New Roman"/>
          <w:b/>
          <w:bCs/>
          <w:color w:val="FF0000"/>
          <w:szCs w:val="28"/>
          <w:lang w:eastAsia="ru-RU"/>
        </w:rPr>
        <w:t xml:space="preserve">Примечание: Сейчас мы находимся в </w:t>
      </w:r>
      <w:proofErr w:type="spellStart"/>
      <w:r w:rsidRPr="00CC3E59">
        <w:rPr>
          <w:rFonts w:eastAsia="Times New Roman" w:cs="Times New Roman"/>
          <w:b/>
          <w:bCs/>
          <w:color w:val="FF0000"/>
          <w:szCs w:val="28"/>
          <w:lang w:eastAsia="ru-RU"/>
        </w:rPr>
        <w:t>репозитории</w:t>
      </w:r>
      <w:proofErr w:type="spellEnd"/>
      <w:r w:rsidRPr="00CC3E59">
        <w:rPr>
          <w:rFonts w:eastAsia="Times New Roman" w:cs="Times New Roman"/>
          <w:b/>
          <w:bCs/>
          <w:color w:val="FF0000"/>
          <w:szCs w:val="28"/>
          <w:lang w:eastAsia="ru-RU"/>
        </w:rPr>
        <w:t> </w:t>
      </w:r>
      <w:proofErr w:type="spellStart"/>
      <w:r w:rsidRPr="00CC3E59">
        <w:rPr>
          <w:rFonts w:eastAsia="Times New Roman" w:cs="Times New Roman"/>
          <w:b/>
          <w:bCs/>
          <w:i/>
          <w:iCs/>
          <w:color w:val="FF0000"/>
          <w:szCs w:val="28"/>
          <w:lang w:eastAsia="ru-RU"/>
        </w:rPr>
        <w:t>hello</w:t>
      </w:r>
      <w:proofErr w:type="spellEnd"/>
    </w:p>
    <w:p w:rsidR="00CC3E59" w:rsidRPr="00CC3E59" w:rsidRDefault="00CC3E59" w:rsidP="00CC3E59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 w:rsidRPr="00CC3E59">
        <w:rPr>
          <w:rFonts w:eastAsia="Times New Roman" w:cs="Times New Roman"/>
          <w:szCs w:val="28"/>
          <w:lang w:eastAsia="ru-RU"/>
        </w:rPr>
        <w:t>Внесите следующие изменения в файл README:</w:t>
      </w:r>
    </w:p>
    <w:p w:rsidR="00CC3E59" w:rsidRPr="00CC3E59" w:rsidRDefault="00CC3E59" w:rsidP="00CC3E59">
      <w:pPr>
        <w:shd w:val="clear" w:color="auto" w:fill="BDC3C7"/>
        <w:spacing w:line="240" w:lineRule="auto"/>
        <w:ind w:firstLine="0"/>
        <w:jc w:val="both"/>
        <w:textAlignment w:val="bottom"/>
        <w:outlineLvl w:val="3"/>
        <w:rPr>
          <w:rFonts w:eastAsia="Times New Roman" w:cs="Times New Roman"/>
          <w:b/>
          <w:bCs/>
          <w:caps/>
          <w:szCs w:val="28"/>
          <w:lang w:val="en-US" w:eastAsia="ru-RU"/>
        </w:rPr>
      </w:pPr>
      <w:r w:rsidRPr="00CC3E59">
        <w:rPr>
          <w:rFonts w:eastAsia="Times New Roman" w:cs="Times New Roman"/>
          <w:b/>
          <w:bCs/>
          <w:caps/>
          <w:szCs w:val="28"/>
          <w:lang w:eastAsia="ru-RU"/>
        </w:rPr>
        <w:t>ФАЙЛ</w:t>
      </w:r>
      <w:r w:rsidRPr="00CC3E59">
        <w:rPr>
          <w:rFonts w:eastAsia="Times New Roman" w:cs="Times New Roman"/>
          <w:b/>
          <w:bCs/>
          <w:caps/>
          <w:szCs w:val="28"/>
          <w:lang w:val="en-US" w:eastAsia="ru-RU"/>
        </w:rPr>
        <w:t>: </w:t>
      </w:r>
      <w:r w:rsidRPr="00CC3E59">
        <w:rPr>
          <w:rFonts w:eastAsia="Times New Roman" w:cs="Times New Roman"/>
          <w:b/>
          <w:bCs/>
          <w:i/>
          <w:iCs/>
          <w:caps/>
          <w:szCs w:val="28"/>
          <w:lang w:val="en-US" w:eastAsia="ru-RU"/>
        </w:rPr>
        <w:t>README</w:t>
      </w:r>
    </w:p>
    <w:p w:rsidR="00CC3E59" w:rsidRPr="00CC3E59" w:rsidRDefault="00CC3E59" w:rsidP="00CC3E59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CC3E59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This is the Hello World example from the </w:t>
      </w:r>
      <w:proofErr w:type="spellStart"/>
      <w:r w:rsidRPr="00CC3E59">
        <w:rPr>
          <w:rFonts w:ascii="Courier New" w:eastAsia="Times New Roman" w:hAnsi="Courier New" w:cs="Courier New"/>
          <w:sz w:val="24"/>
          <w:szCs w:val="28"/>
          <w:lang w:val="en-US" w:eastAsia="ru-RU"/>
        </w:rPr>
        <w:t>git</w:t>
      </w:r>
      <w:proofErr w:type="spellEnd"/>
      <w:r w:rsidRPr="00CC3E59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tutorial.</w:t>
      </w:r>
    </w:p>
    <w:p w:rsidR="00CC3E59" w:rsidRPr="00CC3E59" w:rsidRDefault="00CC3E59" w:rsidP="00CC3E59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CC3E59">
        <w:rPr>
          <w:rFonts w:ascii="Courier New" w:eastAsia="Times New Roman" w:hAnsi="Courier New" w:cs="Courier New"/>
          <w:sz w:val="24"/>
          <w:szCs w:val="28"/>
          <w:lang w:eastAsia="ru-RU"/>
        </w:rPr>
        <w:t>(</w:t>
      </w:r>
      <w:proofErr w:type="spellStart"/>
      <w:r w:rsidRPr="00CC3E59">
        <w:rPr>
          <w:rFonts w:ascii="Courier New" w:eastAsia="Times New Roman" w:hAnsi="Courier New" w:cs="Courier New"/>
          <w:sz w:val="24"/>
          <w:szCs w:val="28"/>
          <w:lang w:eastAsia="ru-RU"/>
        </w:rPr>
        <w:t>changed</w:t>
      </w:r>
      <w:proofErr w:type="spellEnd"/>
      <w:r w:rsidRPr="00CC3E59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</w:t>
      </w:r>
      <w:proofErr w:type="spellStart"/>
      <w:r w:rsidRPr="00CC3E59">
        <w:rPr>
          <w:rFonts w:ascii="Courier New" w:eastAsia="Times New Roman" w:hAnsi="Courier New" w:cs="Courier New"/>
          <w:sz w:val="24"/>
          <w:szCs w:val="28"/>
          <w:lang w:eastAsia="ru-RU"/>
        </w:rPr>
        <w:t>in</w:t>
      </w:r>
      <w:proofErr w:type="spellEnd"/>
      <w:r w:rsidRPr="00CC3E59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</w:t>
      </w:r>
      <w:proofErr w:type="spellStart"/>
      <w:r w:rsidRPr="00CC3E59">
        <w:rPr>
          <w:rFonts w:ascii="Courier New" w:eastAsia="Times New Roman" w:hAnsi="Courier New" w:cs="Courier New"/>
          <w:sz w:val="24"/>
          <w:szCs w:val="28"/>
          <w:lang w:eastAsia="ru-RU"/>
        </w:rPr>
        <w:t>original</w:t>
      </w:r>
      <w:proofErr w:type="spellEnd"/>
      <w:r w:rsidRPr="00CC3E59">
        <w:rPr>
          <w:rFonts w:ascii="Courier New" w:eastAsia="Times New Roman" w:hAnsi="Courier New" w:cs="Courier New"/>
          <w:sz w:val="24"/>
          <w:szCs w:val="28"/>
          <w:lang w:eastAsia="ru-RU"/>
        </w:rPr>
        <w:t>)</w:t>
      </w:r>
    </w:p>
    <w:p w:rsidR="00CC3E59" w:rsidRPr="00CC3E59" w:rsidRDefault="00CC3E59" w:rsidP="00CC3E59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 w:rsidRPr="00CC3E59">
        <w:rPr>
          <w:rFonts w:eastAsia="Times New Roman" w:cs="Times New Roman"/>
          <w:szCs w:val="28"/>
          <w:lang w:eastAsia="ru-RU"/>
        </w:rPr>
        <w:t xml:space="preserve">Теперь добавьте это изменение и сделайте </w:t>
      </w:r>
      <w:proofErr w:type="spellStart"/>
      <w:r w:rsidRPr="00CC3E59">
        <w:rPr>
          <w:rFonts w:eastAsia="Times New Roman" w:cs="Times New Roman"/>
          <w:szCs w:val="28"/>
          <w:lang w:eastAsia="ru-RU"/>
        </w:rPr>
        <w:t>коммит</w:t>
      </w:r>
      <w:proofErr w:type="spellEnd"/>
    </w:p>
    <w:p w:rsidR="00CC3E59" w:rsidRPr="00CC3E59" w:rsidRDefault="00CC3E59" w:rsidP="00CC3E59">
      <w:pPr>
        <w:shd w:val="clear" w:color="auto" w:fill="BDC3C7"/>
        <w:spacing w:line="240" w:lineRule="auto"/>
        <w:ind w:firstLine="0"/>
        <w:jc w:val="both"/>
        <w:textAlignment w:val="bottom"/>
        <w:outlineLvl w:val="3"/>
        <w:rPr>
          <w:rFonts w:eastAsia="Times New Roman" w:cs="Times New Roman"/>
          <w:b/>
          <w:bCs/>
          <w:caps/>
          <w:szCs w:val="28"/>
          <w:lang w:val="en-US" w:eastAsia="ru-RU"/>
        </w:rPr>
      </w:pPr>
      <w:r w:rsidRPr="00CC3E59">
        <w:rPr>
          <w:rFonts w:eastAsia="Times New Roman" w:cs="Times New Roman"/>
          <w:b/>
          <w:bCs/>
          <w:caps/>
          <w:szCs w:val="28"/>
          <w:lang w:eastAsia="ru-RU"/>
        </w:rPr>
        <w:t>ВЫПОЛНИТЕ</w:t>
      </w:r>
      <w:r w:rsidRPr="00CC3E59">
        <w:rPr>
          <w:rFonts w:eastAsia="Times New Roman" w:cs="Times New Roman"/>
          <w:b/>
          <w:bCs/>
          <w:caps/>
          <w:szCs w:val="28"/>
          <w:lang w:val="en-US" w:eastAsia="ru-RU"/>
        </w:rPr>
        <w:t>:</w:t>
      </w:r>
    </w:p>
    <w:p w:rsidR="00CC3E59" w:rsidRPr="00CC3E59" w:rsidRDefault="00CC3E59" w:rsidP="00CC3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proofErr w:type="gramStart"/>
      <w:r w:rsidRPr="00CC3E59">
        <w:rPr>
          <w:rFonts w:ascii="Courier New" w:eastAsia="Times New Roman" w:hAnsi="Courier New" w:cs="Courier New"/>
          <w:sz w:val="24"/>
          <w:szCs w:val="28"/>
          <w:lang w:val="en-US" w:eastAsia="ru-RU"/>
        </w:rPr>
        <w:t>git</w:t>
      </w:r>
      <w:proofErr w:type="spellEnd"/>
      <w:proofErr w:type="gramEnd"/>
      <w:r w:rsidRPr="00CC3E59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add README</w:t>
      </w:r>
    </w:p>
    <w:p w:rsidR="00CC3E59" w:rsidRPr="00CC3E59" w:rsidRDefault="00CC3E59" w:rsidP="00CC3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both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proofErr w:type="gramStart"/>
      <w:r w:rsidRPr="00CC3E59">
        <w:rPr>
          <w:rFonts w:ascii="Courier New" w:eastAsia="Times New Roman" w:hAnsi="Courier New" w:cs="Courier New"/>
          <w:sz w:val="24"/>
          <w:szCs w:val="28"/>
          <w:lang w:val="en-US" w:eastAsia="ru-RU"/>
        </w:rPr>
        <w:t>git</w:t>
      </w:r>
      <w:proofErr w:type="spellEnd"/>
      <w:proofErr w:type="gramEnd"/>
      <w:r w:rsidRPr="00CC3E59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commit -m "Changed README in original repo"</w:t>
      </w:r>
    </w:p>
    <w:p w:rsidR="00CC3E59" w:rsidRPr="00CC3E59" w:rsidRDefault="00CC3E59" w:rsidP="00CC3E59">
      <w:pPr>
        <w:shd w:val="clear" w:color="auto" w:fill="FFFFFF"/>
        <w:spacing w:line="240" w:lineRule="auto"/>
        <w:ind w:firstLine="0"/>
        <w:jc w:val="both"/>
        <w:outlineLvl w:val="1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iCs/>
          <w:szCs w:val="28"/>
          <w:lang w:eastAsia="ru-RU"/>
        </w:rPr>
        <w:t xml:space="preserve">2. </w:t>
      </w:r>
      <w:r w:rsidRPr="00CC3E59">
        <w:rPr>
          <w:rFonts w:eastAsia="Times New Roman" w:cs="Times New Roman"/>
          <w:b/>
          <w:bCs/>
          <w:szCs w:val="28"/>
          <w:lang w:eastAsia="ru-RU"/>
        </w:rPr>
        <w:t>Далее</w:t>
      </w:r>
    </w:p>
    <w:p w:rsidR="00CC3E59" w:rsidRDefault="00CC3E59" w:rsidP="00CC3E59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 w:rsidRPr="00CC3E59">
        <w:rPr>
          <w:rFonts w:eastAsia="Times New Roman" w:cs="Times New Roman"/>
          <w:szCs w:val="28"/>
          <w:lang w:eastAsia="ru-RU"/>
        </w:rPr>
        <w:t xml:space="preserve">Теперь в </w:t>
      </w:r>
      <w:proofErr w:type="gramStart"/>
      <w:r w:rsidRPr="00CC3E59">
        <w:rPr>
          <w:rFonts w:eastAsia="Times New Roman" w:cs="Times New Roman"/>
          <w:szCs w:val="28"/>
          <w:lang w:eastAsia="ru-RU"/>
        </w:rPr>
        <w:t>оригинальном</w:t>
      </w:r>
      <w:proofErr w:type="gramEnd"/>
      <w:r w:rsidRPr="00CC3E5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C3E59">
        <w:rPr>
          <w:rFonts w:eastAsia="Times New Roman" w:cs="Times New Roman"/>
          <w:szCs w:val="28"/>
          <w:lang w:eastAsia="ru-RU"/>
        </w:rPr>
        <w:t>репозитории</w:t>
      </w:r>
      <w:proofErr w:type="spellEnd"/>
      <w:r w:rsidRPr="00CC3E59">
        <w:rPr>
          <w:rFonts w:eastAsia="Times New Roman" w:cs="Times New Roman"/>
          <w:szCs w:val="28"/>
          <w:lang w:eastAsia="ru-RU"/>
        </w:rPr>
        <w:t xml:space="preserve"> есть более поздние изменения, которых нет в клонированной версии. Далее мы извлечем и сольем эти изменения в </w:t>
      </w:r>
      <w:proofErr w:type="gramStart"/>
      <w:r w:rsidRPr="00CC3E59">
        <w:rPr>
          <w:rFonts w:eastAsia="Times New Roman" w:cs="Times New Roman"/>
          <w:szCs w:val="28"/>
          <w:lang w:eastAsia="ru-RU"/>
        </w:rPr>
        <w:t>клонированный</w:t>
      </w:r>
      <w:proofErr w:type="gramEnd"/>
      <w:r w:rsidRPr="00CC3E5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C3E59">
        <w:rPr>
          <w:rFonts w:eastAsia="Times New Roman" w:cs="Times New Roman"/>
          <w:szCs w:val="28"/>
          <w:lang w:eastAsia="ru-RU"/>
        </w:rPr>
        <w:t>репозиторий</w:t>
      </w:r>
      <w:proofErr w:type="spellEnd"/>
      <w:r w:rsidRPr="00CC3E59">
        <w:rPr>
          <w:rFonts w:eastAsia="Times New Roman" w:cs="Times New Roman"/>
          <w:szCs w:val="28"/>
          <w:lang w:eastAsia="ru-RU"/>
        </w:rPr>
        <w:t>.</w:t>
      </w:r>
    </w:p>
    <w:p w:rsidR="00CC3E59" w:rsidRDefault="00CC3E59">
      <w:pPr>
        <w:spacing w:after="200" w:line="276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CC3E59" w:rsidRPr="00CC3E59" w:rsidRDefault="00CC3E59" w:rsidP="00CC3E59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</w:rPr>
      </w:pPr>
      <w:r w:rsidRPr="00CC3E59">
        <w:rPr>
          <w:rFonts w:cs="Times New Roman"/>
          <w:sz w:val="28"/>
        </w:rPr>
        <w:lastRenderedPageBreak/>
        <w:t>Извлечение изменений</w:t>
      </w:r>
    </w:p>
    <w:p w:rsidR="00CC3E59" w:rsidRPr="00CC3E59" w:rsidRDefault="00CC3E59" w:rsidP="00CC3E59">
      <w:pPr>
        <w:pStyle w:val="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C3E59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CC3E59">
        <w:rPr>
          <w:b w:val="0"/>
          <w:sz w:val="28"/>
          <w:szCs w:val="28"/>
        </w:rPr>
        <w:t xml:space="preserve">научиться извлекать изменения </w:t>
      </w:r>
      <w:proofErr w:type="gramStart"/>
      <w:r w:rsidRPr="00CC3E59">
        <w:rPr>
          <w:b w:val="0"/>
          <w:sz w:val="28"/>
          <w:szCs w:val="28"/>
        </w:rPr>
        <w:t>из</w:t>
      </w:r>
      <w:proofErr w:type="gramEnd"/>
      <w:r w:rsidRPr="00CC3E59">
        <w:rPr>
          <w:b w:val="0"/>
          <w:sz w:val="28"/>
          <w:szCs w:val="28"/>
        </w:rPr>
        <w:t xml:space="preserve"> удаленного </w:t>
      </w:r>
      <w:proofErr w:type="spellStart"/>
      <w:r w:rsidRPr="00CC3E59">
        <w:rPr>
          <w:b w:val="0"/>
          <w:sz w:val="28"/>
          <w:szCs w:val="28"/>
        </w:rPr>
        <w:t>репозитория</w:t>
      </w:r>
      <w:proofErr w:type="spellEnd"/>
      <w:r w:rsidRPr="00CC3E59">
        <w:rPr>
          <w:b w:val="0"/>
          <w:sz w:val="28"/>
          <w:szCs w:val="28"/>
        </w:rPr>
        <w:t>.</w:t>
      </w:r>
    </w:p>
    <w:p w:rsidR="00CC3E59" w:rsidRPr="00CC3E59" w:rsidRDefault="00CC3E59" w:rsidP="00CC3E59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CC3E59">
        <w:rPr>
          <w:caps/>
          <w:sz w:val="28"/>
          <w:szCs w:val="28"/>
        </w:rPr>
        <w:t>ВЫПОЛНИТЕ</w:t>
      </w:r>
      <w:r w:rsidRPr="00CC3E59">
        <w:rPr>
          <w:caps/>
          <w:sz w:val="28"/>
          <w:szCs w:val="28"/>
          <w:lang w:val="en-US"/>
        </w:rPr>
        <w:t>:</w:t>
      </w:r>
    </w:p>
    <w:p w:rsidR="00CC3E59" w:rsidRPr="00CC3E59" w:rsidRDefault="00CC3E59" w:rsidP="00CC3E59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CC3E59">
        <w:rPr>
          <w:sz w:val="24"/>
          <w:szCs w:val="28"/>
          <w:lang w:val="en-US"/>
        </w:rPr>
        <w:t>cd</w:t>
      </w:r>
      <w:proofErr w:type="spellEnd"/>
      <w:r w:rsidRPr="00CC3E59">
        <w:rPr>
          <w:sz w:val="24"/>
          <w:szCs w:val="28"/>
          <w:lang w:val="en-US"/>
        </w:rPr>
        <w:t xml:space="preserve"> ..</w:t>
      </w:r>
      <w:proofErr w:type="gramEnd"/>
      <w:r w:rsidRPr="00CC3E59">
        <w:rPr>
          <w:sz w:val="24"/>
          <w:szCs w:val="28"/>
          <w:lang w:val="en-US"/>
        </w:rPr>
        <w:t>/</w:t>
      </w:r>
      <w:proofErr w:type="spellStart"/>
      <w:r w:rsidRPr="00CC3E59">
        <w:rPr>
          <w:sz w:val="24"/>
          <w:szCs w:val="28"/>
          <w:lang w:val="en-US"/>
        </w:rPr>
        <w:t>cloned_hello</w:t>
      </w:r>
      <w:proofErr w:type="spellEnd"/>
    </w:p>
    <w:p w:rsidR="00CC3E59" w:rsidRPr="00CC3E59" w:rsidRDefault="00CC3E59" w:rsidP="00CC3E59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CC3E59">
        <w:rPr>
          <w:sz w:val="24"/>
          <w:szCs w:val="28"/>
          <w:lang w:val="en-US"/>
        </w:rPr>
        <w:t>git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fetch</w:t>
      </w:r>
    </w:p>
    <w:p w:rsidR="00CC3E59" w:rsidRDefault="00CC3E59" w:rsidP="00CC3E59">
      <w:pPr>
        <w:pStyle w:val="HTML"/>
        <w:jc w:val="both"/>
        <w:rPr>
          <w:sz w:val="24"/>
          <w:szCs w:val="28"/>
        </w:rPr>
      </w:pPr>
      <w:proofErr w:type="spellStart"/>
      <w:r w:rsidRPr="00CC3E59">
        <w:rPr>
          <w:sz w:val="24"/>
          <w:szCs w:val="28"/>
        </w:rPr>
        <w:t>git</w:t>
      </w:r>
      <w:proofErr w:type="spellEnd"/>
      <w:r w:rsidRPr="00CC3E59">
        <w:rPr>
          <w:sz w:val="24"/>
          <w:szCs w:val="28"/>
        </w:rPr>
        <w:t xml:space="preserve"> </w:t>
      </w:r>
      <w:proofErr w:type="spellStart"/>
      <w:r w:rsidRPr="00CC3E59">
        <w:rPr>
          <w:sz w:val="24"/>
          <w:szCs w:val="28"/>
        </w:rPr>
        <w:t>hist</w:t>
      </w:r>
      <w:proofErr w:type="spellEnd"/>
      <w:r w:rsidRPr="00CC3E59">
        <w:rPr>
          <w:sz w:val="24"/>
          <w:szCs w:val="28"/>
        </w:rPr>
        <w:t xml:space="preserve"> </w:t>
      </w:r>
      <w:r>
        <w:rPr>
          <w:sz w:val="24"/>
          <w:szCs w:val="28"/>
        </w:rPr>
        <w:t>–</w:t>
      </w:r>
      <w:proofErr w:type="spellStart"/>
      <w:r w:rsidRPr="00CC3E59">
        <w:rPr>
          <w:sz w:val="24"/>
          <w:szCs w:val="28"/>
        </w:rPr>
        <w:t>all</w:t>
      </w:r>
      <w:proofErr w:type="spellEnd"/>
    </w:p>
    <w:p w:rsidR="00CC3E59" w:rsidRPr="00CC3E59" w:rsidRDefault="00CC3E59" w:rsidP="00CC3E59">
      <w:pPr>
        <w:pStyle w:val="a5"/>
        <w:shd w:val="clear" w:color="auto" w:fill="FFFFFF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CC3E59">
        <w:rPr>
          <w:rStyle w:val="caps"/>
          <w:b/>
          <w:bCs/>
          <w:color w:val="FF0000"/>
          <w:sz w:val="28"/>
          <w:szCs w:val="28"/>
        </w:rPr>
        <w:t>Примечание</w:t>
      </w:r>
      <w:r w:rsidRPr="00CC3E59">
        <w:rPr>
          <w:rStyle w:val="a4"/>
          <w:color w:val="FF0000"/>
          <w:sz w:val="28"/>
          <w:szCs w:val="28"/>
        </w:rPr>
        <w:t xml:space="preserve">: Сейчас мы находимся в </w:t>
      </w:r>
      <w:proofErr w:type="spellStart"/>
      <w:r w:rsidRPr="00CC3E59">
        <w:rPr>
          <w:rStyle w:val="a4"/>
          <w:color w:val="FF0000"/>
          <w:sz w:val="28"/>
          <w:szCs w:val="28"/>
        </w:rPr>
        <w:t>репозитории</w:t>
      </w:r>
      <w:proofErr w:type="spellEnd"/>
      <w:r w:rsidRPr="00CC3E59">
        <w:rPr>
          <w:rStyle w:val="a4"/>
          <w:color w:val="FF0000"/>
          <w:sz w:val="28"/>
          <w:szCs w:val="28"/>
        </w:rPr>
        <w:t> </w:t>
      </w:r>
      <w:proofErr w:type="spellStart"/>
      <w:r w:rsidRPr="00CC3E59">
        <w:rPr>
          <w:rStyle w:val="a3"/>
          <w:b/>
          <w:bCs/>
          <w:color w:val="FF0000"/>
          <w:sz w:val="28"/>
          <w:szCs w:val="28"/>
        </w:rPr>
        <w:t>cloned_hello</w:t>
      </w:r>
      <w:proofErr w:type="spellEnd"/>
    </w:p>
    <w:p w:rsidR="00CC3E59" w:rsidRPr="00CC3E59" w:rsidRDefault="00CC3E59" w:rsidP="00CC3E59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CC3E59">
        <w:rPr>
          <w:caps/>
          <w:sz w:val="28"/>
          <w:szCs w:val="28"/>
        </w:rPr>
        <w:t>РЕЗУЛЬТАТ</w:t>
      </w:r>
      <w:r w:rsidRPr="00CC3E59">
        <w:rPr>
          <w:caps/>
          <w:sz w:val="28"/>
          <w:szCs w:val="28"/>
          <w:lang w:val="en-US"/>
        </w:rPr>
        <w:t>: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$ </w:t>
      </w:r>
      <w:proofErr w:type="spellStart"/>
      <w:proofErr w:type="gramStart"/>
      <w:r w:rsidRPr="00CC3E59">
        <w:rPr>
          <w:sz w:val="24"/>
          <w:szCs w:val="28"/>
          <w:lang w:val="en-US"/>
        </w:rPr>
        <w:t>git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fetch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>From /Users/</w:t>
      </w:r>
      <w:proofErr w:type="spellStart"/>
      <w:proofErr w:type="gramStart"/>
      <w:r w:rsidRPr="00CC3E59">
        <w:rPr>
          <w:sz w:val="24"/>
          <w:szCs w:val="28"/>
          <w:lang w:val="en-US"/>
        </w:rPr>
        <w:t>alex</w:t>
      </w:r>
      <w:proofErr w:type="spellEnd"/>
      <w:r w:rsidRPr="00CC3E59">
        <w:rPr>
          <w:sz w:val="24"/>
          <w:szCs w:val="28"/>
          <w:lang w:val="en-US"/>
        </w:rPr>
        <w:t>/</w:t>
      </w:r>
      <w:proofErr w:type="gramEnd"/>
      <w:r w:rsidRPr="00CC3E59">
        <w:rPr>
          <w:sz w:val="24"/>
          <w:szCs w:val="28"/>
          <w:lang w:val="en-US"/>
        </w:rPr>
        <w:t>Documents/Presentations/</w:t>
      </w:r>
      <w:proofErr w:type="spellStart"/>
      <w:r w:rsidRPr="00CC3E59">
        <w:rPr>
          <w:sz w:val="24"/>
          <w:szCs w:val="28"/>
          <w:lang w:val="en-US"/>
        </w:rPr>
        <w:t>githowto</w:t>
      </w:r>
      <w:proofErr w:type="spellEnd"/>
      <w:r w:rsidRPr="00CC3E59">
        <w:rPr>
          <w:sz w:val="24"/>
          <w:szCs w:val="28"/>
          <w:lang w:val="en-US"/>
        </w:rPr>
        <w:t>/auto/hello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   6e6c76a</w:t>
      </w:r>
      <w:proofErr w:type="gramStart"/>
      <w:r w:rsidRPr="00CC3E59">
        <w:rPr>
          <w:sz w:val="24"/>
          <w:szCs w:val="28"/>
          <w:lang w:val="en-US"/>
        </w:rPr>
        <w:t>..2faa4ea  master</w:t>
      </w:r>
      <w:proofErr w:type="gramEnd"/>
      <w:r w:rsidRPr="00CC3E59">
        <w:rPr>
          <w:sz w:val="24"/>
          <w:szCs w:val="28"/>
          <w:lang w:val="en-US"/>
        </w:rPr>
        <w:t xml:space="preserve">     -&gt; origin/master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$ </w:t>
      </w:r>
      <w:proofErr w:type="spellStart"/>
      <w:proofErr w:type="gramStart"/>
      <w:r w:rsidRPr="00CC3E59">
        <w:rPr>
          <w:sz w:val="24"/>
          <w:szCs w:val="28"/>
          <w:lang w:val="en-US"/>
        </w:rPr>
        <w:t>git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</w:t>
      </w:r>
      <w:proofErr w:type="spellStart"/>
      <w:r w:rsidRPr="00CC3E59">
        <w:rPr>
          <w:sz w:val="24"/>
          <w:szCs w:val="28"/>
          <w:lang w:val="en-US"/>
        </w:rPr>
        <w:t>hist</w:t>
      </w:r>
      <w:proofErr w:type="spellEnd"/>
      <w:r w:rsidRPr="00CC3E59">
        <w:rPr>
          <w:sz w:val="24"/>
          <w:szCs w:val="28"/>
          <w:lang w:val="en-US"/>
        </w:rPr>
        <w:t xml:space="preserve"> --all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* 2faa4ea 2011-03-09 | Changed README in original repo (origin/master, origin/HEAD) [Alexander </w:t>
      </w:r>
      <w:proofErr w:type="spellStart"/>
      <w:r w:rsidRPr="00CC3E59">
        <w:rPr>
          <w:sz w:val="24"/>
          <w:szCs w:val="28"/>
          <w:lang w:val="en-US"/>
        </w:rPr>
        <w:t>Shvets</w:t>
      </w:r>
      <w:proofErr w:type="spellEnd"/>
      <w:r w:rsidRPr="00CC3E59">
        <w:rPr>
          <w:sz w:val="24"/>
          <w:szCs w:val="28"/>
          <w:lang w:val="en-US"/>
        </w:rPr>
        <w:t>]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* 6e6c76a 2011-03-09 | Updated index.html (HEAD, origin/style, master) [Alexander </w:t>
      </w:r>
      <w:proofErr w:type="spellStart"/>
      <w:r w:rsidRPr="00CC3E59">
        <w:rPr>
          <w:sz w:val="24"/>
          <w:szCs w:val="28"/>
          <w:lang w:val="en-US"/>
        </w:rPr>
        <w:t>Shvets</w:t>
      </w:r>
      <w:proofErr w:type="spellEnd"/>
      <w:r w:rsidRPr="00CC3E59">
        <w:rPr>
          <w:sz w:val="24"/>
          <w:szCs w:val="28"/>
          <w:lang w:val="en-US"/>
        </w:rPr>
        <w:t>]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* 1436f13 2011-03-09 | Hello uses style.css [Alexander </w:t>
      </w:r>
      <w:proofErr w:type="spellStart"/>
      <w:r w:rsidRPr="00CC3E59">
        <w:rPr>
          <w:sz w:val="24"/>
          <w:szCs w:val="28"/>
          <w:lang w:val="en-US"/>
        </w:rPr>
        <w:t>Shvets</w:t>
      </w:r>
      <w:proofErr w:type="spellEnd"/>
      <w:r w:rsidRPr="00CC3E59">
        <w:rPr>
          <w:sz w:val="24"/>
          <w:szCs w:val="28"/>
          <w:lang w:val="en-US"/>
        </w:rPr>
        <w:t>]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* 59da9a7 2011-03-09 | Added </w:t>
      </w:r>
      <w:proofErr w:type="spellStart"/>
      <w:r w:rsidRPr="00CC3E59">
        <w:rPr>
          <w:sz w:val="24"/>
          <w:szCs w:val="28"/>
          <w:lang w:val="en-US"/>
        </w:rPr>
        <w:t>css</w:t>
      </w:r>
      <w:proofErr w:type="spellEnd"/>
      <w:r w:rsidRPr="00CC3E59">
        <w:rPr>
          <w:sz w:val="24"/>
          <w:szCs w:val="28"/>
          <w:lang w:val="en-US"/>
        </w:rPr>
        <w:t xml:space="preserve"> </w:t>
      </w:r>
      <w:proofErr w:type="spellStart"/>
      <w:r w:rsidRPr="00CC3E59">
        <w:rPr>
          <w:sz w:val="24"/>
          <w:szCs w:val="28"/>
          <w:lang w:val="en-US"/>
        </w:rPr>
        <w:t>stylesheet</w:t>
      </w:r>
      <w:proofErr w:type="spellEnd"/>
      <w:r w:rsidRPr="00CC3E59">
        <w:rPr>
          <w:sz w:val="24"/>
          <w:szCs w:val="28"/>
          <w:lang w:val="en-US"/>
        </w:rPr>
        <w:t xml:space="preserve"> [Alexander </w:t>
      </w:r>
      <w:proofErr w:type="spellStart"/>
      <w:r w:rsidRPr="00CC3E59">
        <w:rPr>
          <w:sz w:val="24"/>
          <w:szCs w:val="28"/>
          <w:lang w:val="en-US"/>
        </w:rPr>
        <w:t>Shvets</w:t>
      </w:r>
      <w:proofErr w:type="spellEnd"/>
      <w:r w:rsidRPr="00CC3E59">
        <w:rPr>
          <w:sz w:val="24"/>
          <w:szCs w:val="28"/>
          <w:lang w:val="en-US"/>
        </w:rPr>
        <w:t>]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* 6c0f848 2011-03-09 | Added README [Alexander </w:t>
      </w:r>
      <w:proofErr w:type="spellStart"/>
      <w:r w:rsidRPr="00CC3E59">
        <w:rPr>
          <w:sz w:val="24"/>
          <w:szCs w:val="28"/>
          <w:lang w:val="en-US"/>
        </w:rPr>
        <w:t>Shvets</w:t>
      </w:r>
      <w:proofErr w:type="spellEnd"/>
      <w:r w:rsidRPr="00CC3E59">
        <w:rPr>
          <w:sz w:val="24"/>
          <w:szCs w:val="28"/>
          <w:lang w:val="en-US"/>
        </w:rPr>
        <w:t>]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proofErr w:type="gramStart"/>
      <w:r w:rsidRPr="00CC3E59">
        <w:rPr>
          <w:sz w:val="24"/>
          <w:szCs w:val="28"/>
          <w:lang w:val="en-US"/>
        </w:rPr>
        <w:t>* 8029c07 2011-03-09 | Added index.html.</w:t>
      </w:r>
      <w:proofErr w:type="gramEnd"/>
      <w:r w:rsidRPr="00CC3E59">
        <w:rPr>
          <w:sz w:val="24"/>
          <w:szCs w:val="28"/>
          <w:lang w:val="en-US"/>
        </w:rPr>
        <w:t xml:space="preserve"> [Alexander </w:t>
      </w:r>
      <w:proofErr w:type="spellStart"/>
      <w:r w:rsidRPr="00CC3E59">
        <w:rPr>
          <w:sz w:val="24"/>
          <w:szCs w:val="28"/>
          <w:lang w:val="en-US"/>
        </w:rPr>
        <w:t>Shvets</w:t>
      </w:r>
      <w:proofErr w:type="spellEnd"/>
      <w:r w:rsidRPr="00CC3E59">
        <w:rPr>
          <w:sz w:val="24"/>
          <w:szCs w:val="28"/>
          <w:lang w:val="en-US"/>
        </w:rPr>
        <w:t>]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* 567948a 2011-03-09 | Moved hello.html to lib [Alexander </w:t>
      </w:r>
      <w:proofErr w:type="spellStart"/>
      <w:r w:rsidRPr="00CC3E59">
        <w:rPr>
          <w:sz w:val="24"/>
          <w:szCs w:val="28"/>
          <w:lang w:val="en-US"/>
        </w:rPr>
        <w:t>Shvets</w:t>
      </w:r>
      <w:proofErr w:type="spellEnd"/>
      <w:r w:rsidRPr="00CC3E59">
        <w:rPr>
          <w:sz w:val="24"/>
          <w:szCs w:val="28"/>
          <w:lang w:val="en-US"/>
        </w:rPr>
        <w:t>]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* 6a78635 2011-03-09 | Add an author/email comment [Alexander </w:t>
      </w:r>
      <w:proofErr w:type="spellStart"/>
      <w:r w:rsidRPr="00CC3E59">
        <w:rPr>
          <w:sz w:val="24"/>
          <w:szCs w:val="28"/>
          <w:lang w:val="en-US"/>
        </w:rPr>
        <w:t>Shvets</w:t>
      </w:r>
      <w:proofErr w:type="spellEnd"/>
      <w:r w:rsidRPr="00CC3E59">
        <w:rPr>
          <w:sz w:val="24"/>
          <w:szCs w:val="28"/>
          <w:lang w:val="en-US"/>
        </w:rPr>
        <w:t>]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* </w:t>
      </w:r>
      <w:proofErr w:type="gramStart"/>
      <w:r w:rsidRPr="00CC3E59">
        <w:rPr>
          <w:sz w:val="24"/>
          <w:szCs w:val="28"/>
          <w:lang w:val="en-US"/>
        </w:rPr>
        <w:t>fa3c141</w:t>
      </w:r>
      <w:proofErr w:type="gramEnd"/>
      <w:r w:rsidRPr="00CC3E59">
        <w:rPr>
          <w:sz w:val="24"/>
          <w:szCs w:val="28"/>
          <w:lang w:val="en-US"/>
        </w:rPr>
        <w:t xml:space="preserve"> 2011-03-09 | Added HTML header (v1) [Alexander </w:t>
      </w:r>
      <w:proofErr w:type="spellStart"/>
      <w:r w:rsidRPr="00CC3E59">
        <w:rPr>
          <w:sz w:val="24"/>
          <w:szCs w:val="28"/>
          <w:lang w:val="en-US"/>
        </w:rPr>
        <w:t>Shvets</w:t>
      </w:r>
      <w:proofErr w:type="spellEnd"/>
      <w:r w:rsidRPr="00CC3E59">
        <w:rPr>
          <w:sz w:val="24"/>
          <w:szCs w:val="28"/>
          <w:lang w:val="en-US"/>
        </w:rPr>
        <w:t>]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* 8c32287 2011-03-09 | Added standard HTML page tags (v1-beta) [Alexander </w:t>
      </w:r>
      <w:proofErr w:type="spellStart"/>
      <w:r w:rsidRPr="00CC3E59">
        <w:rPr>
          <w:sz w:val="24"/>
          <w:szCs w:val="28"/>
          <w:lang w:val="en-US"/>
        </w:rPr>
        <w:t>Shvets</w:t>
      </w:r>
      <w:proofErr w:type="spellEnd"/>
      <w:r w:rsidRPr="00CC3E59">
        <w:rPr>
          <w:sz w:val="24"/>
          <w:szCs w:val="28"/>
          <w:lang w:val="en-US"/>
        </w:rPr>
        <w:t>]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* 43628f7 2011-03-09 | Added h1 tag [Alexander </w:t>
      </w:r>
      <w:proofErr w:type="spellStart"/>
      <w:r w:rsidRPr="00CC3E59">
        <w:rPr>
          <w:sz w:val="24"/>
          <w:szCs w:val="28"/>
          <w:lang w:val="en-US"/>
        </w:rPr>
        <w:t>Shvets</w:t>
      </w:r>
      <w:proofErr w:type="spellEnd"/>
      <w:r w:rsidRPr="00CC3E59">
        <w:rPr>
          <w:sz w:val="24"/>
          <w:szCs w:val="28"/>
          <w:lang w:val="en-US"/>
        </w:rPr>
        <w:t>]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* 911e8c9 2011-03-09 | First Commit [Alexander </w:t>
      </w:r>
      <w:proofErr w:type="spellStart"/>
      <w:r w:rsidRPr="00CC3E59">
        <w:rPr>
          <w:sz w:val="24"/>
          <w:szCs w:val="28"/>
          <w:lang w:val="en-US"/>
        </w:rPr>
        <w:t>Shvets</w:t>
      </w:r>
      <w:proofErr w:type="spellEnd"/>
      <w:r w:rsidRPr="00CC3E59">
        <w:rPr>
          <w:sz w:val="24"/>
          <w:szCs w:val="28"/>
          <w:lang w:val="en-US"/>
        </w:rPr>
        <w:t>]</w:t>
      </w:r>
    </w:p>
    <w:p w:rsidR="00CC3E59" w:rsidRPr="00CC3E59" w:rsidRDefault="00CC3E59" w:rsidP="00CC3E59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E59">
        <w:rPr>
          <w:sz w:val="28"/>
          <w:szCs w:val="28"/>
        </w:rPr>
        <w:t xml:space="preserve">На данный момент в </w:t>
      </w:r>
      <w:proofErr w:type="spellStart"/>
      <w:r w:rsidRPr="00CC3E59">
        <w:rPr>
          <w:sz w:val="28"/>
          <w:szCs w:val="28"/>
        </w:rPr>
        <w:t>репозитории</w:t>
      </w:r>
      <w:proofErr w:type="spellEnd"/>
      <w:r w:rsidRPr="00CC3E59">
        <w:rPr>
          <w:sz w:val="28"/>
          <w:szCs w:val="28"/>
        </w:rPr>
        <w:t xml:space="preserve"> есть все </w:t>
      </w:r>
      <w:proofErr w:type="spellStart"/>
      <w:r w:rsidRPr="00CC3E59">
        <w:rPr>
          <w:sz w:val="28"/>
          <w:szCs w:val="28"/>
        </w:rPr>
        <w:t>коммиты</w:t>
      </w:r>
      <w:proofErr w:type="spellEnd"/>
      <w:r w:rsidRPr="00CC3E59">
        <w:rPr>
          <w:sz w:val="28"/>
          <w:szCs w:val="28"/>
        </w:rPr>
        <w:t xml:space="preserve"> из </w:t>
      </w:r>
      <w:proofErr w:type="gramStart"/>
      <w:r w:rsidRPr="00CC3E59">
        <w:rPr>
          <w:sz w:val="28"/>
          <w:szCs w:val="28"/>
        </w:rPr>
        <w:t>оригинального</w:t>
      </w:r>
      <w:proofErr w:type="gramEnd"/>
      <w:r w:rsidRPr="00CC3E59">
        <w:rPr>
          <w:sz w:val="28"/>
          <w:szCs w:val="28"/>
        </w:rPr>
        <w:t xml:space="preserve"> </w:t>
      </w:r>
      <w:proofErr w:type="spellStart"/>
      <w:r w:rsidRPr="00CC3E59">
        <w:rPr>
          <w:sz w:val="28"/>
          <w:szCs w:val="28"/>
        </w:rPr>
        <w:t>репозитория</w:t>
      </w:r>
      <w:proofErr w:type="spellEnd"/>
      <w:r w:rsidRPr="00CC3E59">
        <w:rPr>
          <w:sz w:val="28"/>
          <w:szCs w:val="28"/>
        </w:rPr>
        <w:t xml:space="preserve">, но они не интегрированы в локальные ветки клонированного </w:t>
      </w:r>
      <w:proofErr w:type="spellStart"/>
      <w:r w:rsidRPr="00CC3E59">
        <w:rPr>
          <w:sz w:val="28"/>
          <w:szCs w:val="28"/>
        </w:rPr>
        <w:t>репозитория</w:t>
      </w:r>
      <w:proofErr w:type="spellEnd"/>
      <w:r w:rsidRPr="00CC3E59">
        <w:rPr>
          <w:sz w:val="28"/>
          <w:szCs w:val="28"/>
        </w:rPr>
        <w:t>.</w:t>
      </w:r>
    </w:p>
    <w:p w:rsidR="00CC3E59" w:rsidRPr="00CC3E59" w:rsidRDefault="00CC3E59" w:rsidP="00CC3E59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E59">
        <w:rPr>
          <w:sz w:val="28"/>
          <w:szCs w:val="28"/>
        </w:rPr>
        <w:t>В</w:t>
      </w:r>
      <w:r w:rsidRPr="00CC3E59">
        <w:rPr>
          <w:sz w:val="28"/>
          <w:szCs w:val="28"/>
          <w:lang w:val="en-US"/>
        </w:rPr>
        <w:t xml:space="preserve"> </w:t>
      </w:r>
      <w:r w:rsidRPr="00CC3E59">
        <w:rPr>
          <w:sz w:val="28"/>
          <w:szCs w:val="28"/>
        </w:rPr>
        <w:t>истории</w:t>
      </w:r>
      <w:r w:rsidRPr="00CC3E59">
        <w:rPr>
          <w:sz w:val="28"/>
          <w:szCs w:val="28"/>
          <w:lang w:val="en-US"/>
        </w:rPr>
        <w:t xml:space="preserve"> </w:t>
      </w:r>
      <w:r w:rsidRPr="00CC3E59">
        <w:rPr>
          <w:sz w:val="28"/>
          <w:szCs w:val="28"/>
        </w:rPr>
        <w:t>выше</w:t>
      </w:r>
      <w:r w:rsidRPr="00CC3E59">
        <w:rPr>
          <w:sz w:val="28"/>
          <w:szCs w:val="28"/>
          <w:lang w:val="en-US"/>
        </w:rPr>
        <w:t xml:space="preserve"> </w:t>
      </w:r>
      <w:r w:rsidRPr="00CC3E59">
        <w:rPr>
          <w:sz w:val="28"/>
          <w:szCs w:val="28"/>
        </w:rPr>
        <w:t>найдите</w:t>
      </w:r>
      <w:r w:rsidRPr="00CC3E59">
        <w:rPr>
          <w:sz w:val="28"/>
          <w:szCs w:val="28"/>
          <w:lang w:val="en-US"/>
        </w:rPr>
        <w:t xml:space="preserve"> </w:t>
      </w:r>
      <w:proofErr w:type="spellStart"/>
      <w:r w:rsidRPr="00CC3E59">
        <w:rPr>
          <w:sz w:val="28"/>
          <w:szCs w:val="28"/>
        </w:rPr>
        <w:t>коммит</w:t>
      </w:r>
      <w:proofErr w:type="spellEnd"/>
      <w:r w:rsidRPr="00CC3E59">
        <w:rPr>
          <w:sz w:val="28"/>
          <w:szCs w:val="28"/>
          <w:lang w:val="en-US"/>
        </w:rPr>
        <w:t xml:space="preserve"> «Changed </w:t>
      </w:r>
      <w:r w:rsidRPr="00CC3E59">
        <w:rPr>
          <w:rStyle w:val="caps"/>
          <w:sz w:val="28"/>
          <w:szCs w:val="28"/>
          <w:lang w:val="en-US"/>
        </w:rPr>
        <w:t>README</w:t>
      </w:r>
      <w:r w:rsidRPr="00CC3E59">
        <w:rPr>
          <w:sz w:val="28"/>
          <w:szCs w:val="28"/>
          <w:lang w:val="en-US"/>
        </w:rPr>
        <w:t xml:space="preserve"> in original repo». </w:t>
      </w:r>
      <w:r w:rsidRPr="00CC3E59">
        <w:rPr>
          <w:sz w:val="28"/>
          <w:szCs w:val="28"/>
        </w:rPr>
        <w:t xml:space="preserve">Обратите внимание, что </w:t>
      </w:r>
      <w:proofErr w:type="spellStart"/>
      <w:r w:rsidRPr="00CC3E59">
        <w:rPr>
          <w:sz w:val="28"/>
          <w:szCs w:val="28"/>
        </w:rPr>
        <w:t>коммит</w:t>
      </w:r>
      <w:proofErr w:type="spellEnd"/>
      <w:r w:rsidRPr="00CC3E59">
        <w:rPr>
          <w:sz w:val="28"/>
          <w:szCs w:val="28"/>
        </w:rPr>
        <w:t xml:space="preserve"> включает в себя </w:t>
      </w:r>
      <w:proofErr w:type="spellStart"/>
      <w:r w:rsidRPr="00CC3E59">
        <w:rPr>
          <w:sz w:val="28"/>
          <w:szCs w:val="28"/>
        </w:rPr>
        <w:t>коммиты</w:t>
      </w:r>
      <w:proofErr w:type="spellEnd"/>
      <w:r w:rsidRPr="00CC3E59">
        <w:rPr>
          <w:sz w:val="28"/>
          <w:szCs w:val="28"/>
        </w:rPr>
        <w:t xml:space="preserve"> «</w:t>
      </w:r>
      <w:proofErr w:type="spellStart"/>
      <w:r w:rsidRPr="00CC3E59">
        <w:rPr>
          <w:sz w:val="28"/>
          <w:szCs w:val="28"/>
        </w:rPr>
        <w:t>origin</w:t>
      </w:r>
      <w:proofErr w:type="spellEnd"/>
      <w:r w:rsidRPr="00CC3E59">
        <w:rPr>
          <w:sz w:val="28"/>
          <w:szCs w:val="28"/>
        </w:rPr>
        <w:t>/</w:t>
      </w:r>
      <w:proofErr w:type="spellStart"/>
      <w:r w:rsidRPr="00CC3E59">
        <w:rPr>
          <w:sz w:val="28"/>
          <w:szCs w:val="28"/>
        </w:rPr>
        <w:t>master</w:t>
      </w:r>
      <w:proofErr w:type="spellEnd"/>
      <w:r w:rsidRPr="00CC3E59">
        <w:rPr>
          <w:sz w:val="28"/>
          <w:szCs w:val="28"/>
        </w:rPr>
        <w:t>» и «</w:t>
      </w:r>
      <w:proofErr w:type="spellStart"/>
      <w:r w:rsidRPr="00CC3E59">
        <w:rPr>
          <w:sz w:val="28"/>
          <w:szCs w:val="28"/>
        </w:rPr>
        <w:t>origin</w:t>
      </w:r>
      <w:proofErr w:type="spellEnd"/>
      <w:r w:rsidRPr="00CC3E59">
        <w:rPr>
          <w:sz w:val="28"/>
          <w:szCs w:val="28"/>
        </w:rPr>
        <w:t>/</w:t>
      </w:r>
      <w:r w:rsidRPr="00CC3E59">
        <w:rPr>
          <w:rStyle w:val="caps"/>
          <w:sz w:val="28"/>
          <w:szCs w:val="28"/>
        </w:rPr>
        <w:t>HEAD</w:t>
      </w:r>
      <w:r w:rsidRPr="00CC3E59">
        <w:rPr>
          <w:sz w:val="28"/>
          <w:szCs w:val="28"/>
        </w:rPr>
        <w:t>».</w:t>
      </w:r>
    </w:p>
    <w:p w:rsidR="00CC3E59" w:rsidRPr="00CC3E59" w:rsidRDefault="00CC3E59" w:rsidP="00CC3E59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E59">
        <w:rPr>
          <w:sz w:val="28"/>
          <w:szCs w:val="28"/>
        </w:rPr>
        <w:t xml:space="preserve">Теперь давайте посмотрим на </w:t>
      </w:r>
      <w:proofErr w:type="spellStart"/>
      <w:r w:rsidRPr="00CC3E59">
        <w:rPr>
          <w:sz w:val="28"/>
          <w:szCs w:val="28"/>
        </w:rPr>
        <w:t>коммит</w:t>
      </w:r>
      <w:proofErr w:type="spellEnd"/>
      <w:r w:rsidRPr="00CC3E59">
        <w:rPr>
          <w:sz w:val="28"/>
          <w:szCs w:val="28"/>
        </w:rPr>
        <w:t xml:space="preserve"> «</w:t>
      </w:r>
      <w:proofErr w:type="spellStart"/>
      <w:r w:rsidRPr="00CC3E59">
        <w:rPr>
          <w:sz w:val="28"/>
          <w:szCs w:val="28"/>
        </w:rPr>
        <w:t>Updated</w:t>
      </w:r>
      <w:proofErr w:type="spellEnd"/>
      <w:r w:rsidRPr="00CC3E59">
        <w:rPr>
          <w:sz w:val="28"/>
          <w:szCs w:val="28"/>
        </w:rPr>
        <w:t xml:space="preserve"> index.html». Вы увидите, что локальная ветка </w:t>
      </w:r>
      <w:proofErr w:type="spellStart"/>
      <w:r w:rsidRPr="00CC3E59">
        <w:rPr>
          <w:sz w:val="28"/>
          <w:szCs w:val="28"/>
        </w:rPr>
        <w:t>master</w:t>
      </w:r>
      <w:proofErr w:type="spellEnd"/>
      <w:r w:rsidRPr="00CC3E59">
        <w:rPr>
          <w:sz w:val="28"/>
          <w:szCs w:val="28"/>
        </w:rPr>
        <w:t xml:space="preserve"> указывает на этот </w:t>
      </w:r>
      <w:proofErr w:type="spellStart"/>
      <w:r w:rsidRPr="00CC3E59">
        <w:rPr>
          <w:sz w:val="28"/>
          <w:szCs w:val="28"/>
        </w:rPr>
        <w:t>коммит</w:t>
      </w:r>
      <w:proofErr w:type="spellEnd"/>
      <w:r w:rsidRPr="00CC3E59">
        <w:rPr>
          <w:sz w:val="28"/>
          <w:szCs w:val="28"/>
        </w:rPr>
        <w:t xml:space="preserve">, а не на новый </w:t>
      </w:r>
      <w:proofErr w:type="spellStart"/>
      <w:r w:rsidRPr="00CC3E59">
        <w:rPr>
          <w:sz w:val="28"/>
          <w:szCs w:val="28"/>
        </w:rPr>
        <w:t>коммит</w:t>
      </w:r>
      <w:proofErr w:type="spellEnd"/>
      <w:r w:rsidRPr="00CC3E59">
        <w:rPr>
          <w:sz w:val="28"/>
          <w:szCs w:val="28"/>
        </w:rPr>
        <w:t>, который мы только что извлекли.</w:t>
      </w:r>
    </w:p>
    <w:p w:rsidR="00CC3E59" w:rsidRPr="00CC3E59" w:rsidRDefault="00CC3E59" w:rsidP="00CC3E59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E59">
        <w:rPr>
          <w:sz w:val="28"/>
          <w:szCs w:val="28"/>
        </w:rPr>
        <w:t>Выводом является то, что команда «</w:t>
      </w:r>
      <w:proofErr w:type="spellStart"/>
      <w:r w:rsidRPr="00CC3E59">
        <w:rPr>
          <w:sz w:val="28"/>
          <w:szCs w:val="28"/>
        </w:rPr>
        <w:t>git</w:t>
      </w:r>
      <w:proofErr w:type="spellEnd"/>
      <w:r w:rsidRPr="00CC3E59">
        <w:rPr>
          <w:sz w:val="28"/>
          <w:szCs w:val="28"/>
        </w:rPr>
        <w:t xml:space="preserve"> </w:t>
      </w:r>
      <w:proofErr w:type="spellStart"/>
      <w:r w:rsidRPr="00CC3E59">
        <w:rPr>
          <w:sz w:val="28"/>
          <w:szCs w:val="28"/>
        </w:rPr>
        <w:t>fetch</w:t>
      </w:r>
      <w:proofErr w:type="spellEnd"/>
      <w:r w:rsidRPr="00CC3E59">
        <w:rPr>
          <w:sz w:val="28"/>
          <w:szCs w:val="28"/>
        </w:rPr>
        <w:t xml:space="preserve">» будет извлекать новые </w:t>
      </w:r>
      <w:proofErr w:type="spellStart"/>
      <w:r w:rsidRPr="00CC3E59">
        <w:rPr>
          <w:sz w:val="28"/>
          <w:szCs w:val="28"/>
        </w:rPr>
        <w:t>коммиты</w:t>
      </w:r>
      <w:proofErr w:type="spellEnd"/>
      <w:r w:rsidRPr="00CC3E59">
        <w:rPr>
          <w:sz w:val="28"/>
          <w:szCs w:val="28"/>
        </w:rPr>
        <w:t xml:space="preserve"> из </w:t>
      </w:r>
      <w:proofErr w:type="gramStart"/>
      <w:r w:rsidRPr="00CC3E59">
        <w:rPr>
          <w:sz w:val="28"/>
          <w:szCs w:val="28"/>
        </w:rPr>
        <w:t>удаленного</w:t>
      </w:r>
      <w:proofErr w:type="gramEnd"/>
      <w:r w:rsidRPr="00CC3E59">
        <w:rPr>
          <w:sz w:val="28"/>
          <w:szCs w:val="28"/>
        </w:rPr>
        <w:t xml:space="preserve"> </w:t>
      </w:r>
      <w:proofErr w:type="spellStart"/>
      <w:r w:rsidRPr="00CC3E59">
        <w:rPr>
          <w:sz w:val="28"/>
          <w:szCs w:val="28"/>
        </w:rPr>
        <w:t>репозитория</w:t>
      </w:r>
      <w:proofErr w:type="spellEnd"/>
      <w:r w:rsidRPr="00CC3E59">
        <w:rPr>
          <w:sz w:val="28"/>
          <w:szCs w:val="28"/>
        </w:rPr>
        <w:t>, но не будет сливать их с вашими наработками в локальных ветках.</w:t>
      </w:r>
    </w:p>
    <w:p w:rsidR="00CC3E59" w:rsidRPr="00CC3E59" w:rsidRDefault="00CC3E59" w:rsidP="00CC3E59">
      <w:pPr>
        <w:pStyle w:val="2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>1</w:t>
      </w:r>
      <w:proofErr w:type="gramStart"/>
      <w:r>
        <w:rPr>
          <w:rStyle w:val="a3"/>
          <w:i w:val="0"/>
          <w:sz w:val="28"/>
          <w:szCs w:val="28"/>
        </w:rPr>
        <w:t xml:space="preserve"> </w:t>
      </w:r>
      <w:r w:rsidRPr="00CC3E59">
        <w:rPr>
          <w:sz w:val="28"/>
          <w:szCs w:val="28"/>
        </w:rPr>
        <w:t>П</w:t>
      </w:r>
      <w:proofErr w:type="gramEnd"/>
      <w:r w:rsidRPr="00CC3E59">
        <w:rPr>
          <w:sz w:val="28"/>
          <w:szCs w:val="28"/>
        </w:rPr>
        <w:t>роверьте </w:t>
      </w:r>
      <w:r w:rsidRPr="00CC3E59">
        <w:rPr>
          <w:rStyle w:val="caps"/>
          <w:sz w:val="28"/>
          <w:szCs w:val="28"/>
        </w:rPr>
        <w:t>README</w:t>
      </w:r>
    </w:p>
    <w:p w:rsidR="00CC3E59" w:rsidRPr="00CC3E59" w:rsidRDefault="00CC3E59" w:rsidP="00CC3E59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E59">
        <w:rPr>
          <w:sz w:val="28"/>
          <w:szCs w:val="28"/>
        </w:rPr>
        <w:t>Мы можем продемонстрировать, что клонированный файл </w:t>
      </w:r>
      <w:r w:rsidRPr="00CC3E59">
        <w:rPr>
          <w:rStyle w:val="caps"/>
          <w:sz w:val="28"/>
          <w:szCs w:val="28"/>
        </w:rPr>
        <w:t>README</w:t>
      </w:r>
      <w:r w:rsidRPr="00CC3E59">
        <w:rPr>
          <w:sz w:val="28"/>
          <w:szCs w:val="28"/>
        </w:rPr>
        <w:t> не изменился.</w:t>
      </w:r>
    </w:p>
    <w:p w:rsidR="00CC3E59" w:rsidRPr="00CC3E59" w:rsidRDefault="00CC3E59" w:rsidP="00CC3E59">
      <w:pPr>
        <w:pStyle w:val="4"/>
        <w:spacing w:before="0" w:beforeAutospacing="0" w:after="0" w:afterAutospacing="0"/>
        <w:jc w:val="both"/>
        <w:textAlignment w:val="bottom"/>
        <w:rPr>
          <w:rFonts w:ascii="Courier New" w:hAnsi="Courier New" w:cs="Courier New"/>
          <w:caps/>
          <w:szCs w:val="28"/>
        </w:rPr>
      </w:pPr>
      <w:r w:rsidRPr="00CC3E59">
        <w:rPr>
          <w:rFonts w:ascii="Courier New" w:hAnsi="Courier New" w:cs="Courier New"/>
          <w:caps/>
          <w:szCs w:val="28"/>
        </w:rPr>
        <w:t>ВЫПОЛНИТЕ:</w:t>
      </w:r>
    </w:p>
    <w:p w:rsidR="00CC3E59" w:rsidRPr="00CC3E59" w:rsidRDefault="00CC3E59" w:rsidP="00CC3E59">
      <w:pPr>
        <w:pStyle w:val="HTML"/>
        <w:jc w:val="both"/>
        <w:rPr>
          <w:sz w:val="24"/>
          <w:szCs w:val="28"/>
        </w:rPr>
      </w:pPr>
      <w:proofErr w:type="spellStart"/>
      <w:r w:rsidRPr="00CC3E59">
        <w:rPr>
          <w:sz w:val="24"/>
          <w:szCs w:val="28"/>
        </w:rPr>
        <w:t>cat</w:t>
      </w:r>
      <w:proofErr w:type="spellEnd"/>
      <w:r w:rsidRPr="00CC3E59">
        <w:rPr>
          <w:sz w:val="24"/>
          <w:szCs w:val="28"/>
        </w:rPr>
        <w:t xml:space="preserve"> README</w:t>
      </w:r>
    </w:p>
    <w:p w:rsidR="00CC3E59" w:rsidRPr="00CC3E59" w:rsidRDefault="00CC3E59" w:rsidP="00CC3E59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</w:rPr>
      </w:pPr>
      <w:r w:rsidRPr="00CC3E59">
        <w:rPr>
          <w:caps/>
          <w:sz w:val="28"/>
          <w:szCs w:val="28"/>
        </w:rPr>
        <w:t>РЕЗУЛЬТАТ: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</w:rPr>
      </w:pPr>
      <w:r w:rsidRPr="00CC3E59">
        <w:rPr>
          <w:sz w:val="24"/>
          <w:szCs w:val="28"/>
        </w:rPr>
        <w:t xml:space="preserve">$ </w:t>
      </w:r>
      <w:proofErr w:type="spellStart"/>
      <w:r w:rsidRPr="00CC3E59">
        <w:rPr>
          <w:sz w:val="24"/>
          <w:szCs w:val="28"/>
        </w:rPr>
        <w:t>cat</w:t>
      </w:r>
      <w:proofErr w:type="spellEnd"/>
      <w:r w:rsidRPr="00CC3E59">
        <w:rPr>
          <w:sz w:val="24"/>
          <w:szCs w:val="28"/>
        </w:rPr>
        <w:t xml:space="preserve"> README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This is the Hello World example from the </w:t>
      </w:r>
      <w:proofErr w:type="spellStart"/>
      <w:r w:rsidRPr="00CC3E59">
        <w:rPr>
          <w:sz w:val="24"/>
          <w:szCs w:val="28"/>
          <w:lang w:val="en-US"/>
        </w:rPr>
        <w:t>git</w:t>
      </w:r>
      <w:proofErr w:type="spellEnd"/>
      <w:r w:rsidRPr="00CC3E59">
        <w:rPr>
          <w:sz w:val="24"/>
          <w:szCs w:val="28"/>
          <w:lang w:val="en-US"/>
        </w:rPr>
        <w:t xml:space="preserve"> tutorial.</w:t>
      </w:r>
    </w:p>
    <w:p w:rsidR="00CC3E59" w:rsidRPr="00CC3E59" w:rsidRDefault="00CC3E59" w:rsidP="00CC3E59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C3E59">
        <w:rPr>
          <w:sz w:val="28"/>
          <w:szCs w:val="28"/>
        </w:rPr>
        <w:t>Как видите, никаких изменений.</w:t>
      </w:r>
    </w:p>
    <w:p w:rsidR="00CC3E59" w:rsidRPr="00CC3E59" w:rsidRDefault="00CC3E59" w:rsidP="00CC3E59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</w:rPr>
      </w:pPr>
      <w:r w:rsidRPr="00CC3E59">
        <w:rPr>
          <w:rFonts w:cs="Times New Roman"/>
          <w:sz w:val="28"/>
        </w:rPr>
        <w:lastRenderedPageBreak/>
        <w:t>Слияние извлеченных изменений</w:t>
      </w:r>
    </w:p>
    <w:p w:rsidR="00CC3E59" w:rsidRPr="00CC3E59" w:rsidRDefault="00CC3E59" w:rsidP="00CC3E59">
      <w:pPr>
        <w:pStyle w:val="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C3E59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CC3E59">
        <w:rPr>
          <w:b w:val="0"/>
          <w:sz w:val="28"/>
          <w:szCs w:val="28"/>
        </w:rPr>
        <w:t>Научиться перемещать извлеченные изменения в текущую ветку и рабочий каталог.</w:t>
      </w:r>
    </w:p>
    <w:p w:rsidR="00CC3E59" w:rsidRPr="00CC3E59" w:rsidRDefault="00CC3E59" w:rsidP="00CC3E59">
      <w:pPr>
        <w:pStyle w:val="2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 xml:space="preserve"> 1</w:t>
      </w:r>
      <w:proofErr w:type="gramStart"/>
      <w:r>
        <w:rPr>
          <w:rStyle w:val="a3"/>
          <w:i w:val="0"/>
          <w:sz w:val="28"/>
          <w:szCs w:val="28"/>
        </w:rPr>
        <w:t xml:space="preserve"> </w:t>
      </w:r>
      <w:r w:rsidRPr="00CC3E59">
        <w:rPr>
          <w:sz w:val="28"/>
          <w:szCs w:val="28"/>
        </w:rPr>
        <w:t>С</w:t>
      </w:r>
      <w:proofErr w:type="gramEnd"/>
      <w:r w:rsidRPr="00CC3E59">
        <w:rPr>
          <w:sz w:val="28"/>
          <w:szCs w:val="28"/>
        </w:rPr>
        <w:t xml:space="preserve">лейте извлеченные изменения в локальную ветку </w:t>
      </w:r>
      <w:proofErr w:type="spellStart"/>
      <w:r w:rsidRPr="00CC3E59">
        <w:rPr>
          <w:sz w:val="28"/>
          <w:szCs w:val="28"/>
        </w:rPr>
        <w:t>master</w:t>
      </w:r>
      <w:proofErr w:type="spellEnd"/>
    </w:p>
    <w:p w:rsidR="00CC3E59" w:rsidRPr="00CC3E59" w:rsidRDefault="00CC3E59" w:rsidP="00CC3E59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</w:rPr>
      </w:pPr>
      <w:r w:rsidRPr="00CC3E59">
        <w:rPr>
          <w:caps/>
          <w:sz w:val="28"/>
          <w:szCs w:val="28"/>
        </w:rPr>
        <w:t>ВЫПОЛНИТЕ:</w:t>
      </w:r>
    </w:p>
    <w:p w:rsidR="00CC3E59" w:rsidRPr="00CC3E59" w:rsidRDefault="00CC3E59" w:rsidP="00CC3E59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CC3E59">
        <w:rPr>
          <w:sz w:val="24"/>
          <w:szCs w:val="28"/>
          <w:lang w:val="en-US"/>
        </w:rPr>
        <w:t>git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merge origin/master</w:t>
      </w:r>
    </w:p>
    <w:p w:rsidR="00CC3E59" w:rsidRPr="00CC3E59" w:rsidRDefault="00CC3E59" w:rsidP="00CC3E59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CC3E59">
        <w:rPr>
          <w:caps/>
          <w:sz w:val="28"/>
          <w:szCs w:val="28"/>
        </w:rPr>
        <w:t>РЕЗУЛЬТАТ</w:t>
      </w:r>
      <w:r w:rsidRPr="00CC3E59">
        <w:rPr>
          <w:caps/>
          <w:sz w:val="28"/>
          <w:szCs w:val="28"/>
          <w:lang w:val="en-US"/>
        </w:rPr>
        <w:t>: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$ </w:t>
      </w:r>
      <w:proofErr w:type="spellStart"/>
      <w:proofErr w:type="gramStart"/>
      <w:r w:rsidRPr="00CC3E59">
        <w:rPr>
          <w:sz w:val="24"/>
          <w:szCs w:val="28"/>
          <w:lang w:val="en-US"/>
        </w:rPr>
        <w:t>git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merge origin/master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>Updating 6e6c76a</w:t>
      </w:r>
      <w:proofErr w:type="gramStart"/>
      <w:r w:rsidRPr="00CC3E59">
        <w:rPr>
          <w:sz w:val="24"/>
          <w:szCs w:val="28"/>
          <w:lang w:val="en-US"/>
        </w:rPr>
        <w:t>..</w:t>
      </w:r>
      <w:proofErr w:type="gramEnd"/>
      <w:r w:rsidRPr="00CC3E59">
        <w:rPr>
          <w:sz w:val="24"/>
          <w:szCs w:val="28"/>
          <w:lang w:val="en-US"/>
        </w:rPr>
        <w:t>2faa4ea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>Fast-forward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 README |    1 +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 1 files changed, 1 </w:t>
      </w:r>
      <w:proofErr w:type="gramStart"/>
      <w:r w:rsidRPr="00CC3E59">
        <w:rPr>
          <w:sz w:val="24"/>
          <w:szCs w:val="28"/>
          <w:lang w:val="en-US"/>
        </w:rPr>
        <w:t>insertions(</w:t>
      </w:r>
      <w:proofErr w:type="gramEnd"/>
      <w:r w:rsidRPr="00CC3E59">
        <w:rPr>
          <w:sz w:val="24"/>
          <w:szCs w:val="28"/>
          <w:lang w:val="en-US"/>
        </w:rPr>
        <w:t>+), 0 deletions(-)</w:t>
      </w:r>
    </w:p>
    <w:p w:rsidR="00CC3E59" w:rsidRPr="00CC3E59" w:rsidRDefault="00CC3E59" w:rsidP="00CC3E59">
      <w:pPr>
        <w:pStyle w:val="2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>2</w:t>
      </w:r>
      <w:proofErr w:type="gramStart"/>
      <w:r>
        <w:rPr>
          <w:rStyle w:val="a3"/>
          <w:i w:val="0"/>
          <w:sz w:val="28"/>
          <w:szCs w:val="28"/>
        </w:rPr>
        <w:t xml:space="preserve"> </w:t>
      </w:r>
      <w:r w:rsidRPr="00CC3E59">
        <w:rPr>
          <w:sz w:val="28"/>
          <w:szCs w:val="28"/>
        </w:rPr>
        <w:t>Е</w:t>
      </w:r>
      <w:proofErr w:type="gramEnd"/>
      <w:r w:rsidRPr="00CC3E59">
        <w:rPr>
          <w:sz w:val="28"/>
          <w:szCs w:val="28"/>
        </w:rPr>
        <w:t>ще раз проверьте файл </w:t>
      </w:r>
      <w:r w:rsidRPr="00CC3E59">
        <w:rPr>
          <w:rStyle w:val="caps"/>
          <w:sz w:val="28"/>
          <w:szCs w:val="28"/>
        </w:rPr>
        <w:t>README</w:t>
      </w:r>
    </w:p>
    <w:p w:rsidR="00CC3E59" w:rsidRPr="00CC3E59" w:rsidRDefault="00CC3E59" w:rsidP="00CC3E59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E59">
        <w:rPr>
          <w:sz w:val="28"/>
          <w:szCs w:val="28"/>
        </w:rPr>
        <w:t>Сейчас мы должны увидеть изменения.</w:t>
      </w:r>
    </w:p>
    <w:p w:rsidR="00CC3E59" w:rsidRPr="00CC3E59" w:rsidRDefault="00CC3E59" w:rsidP="00CC3E59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</w:rPr>
      </w:pPr>
      <w:r w:rsidRPr="00CC3E59">
        <w:rPr>
          <w:caps/>
          <w:sz w:val="28"/>
          <w:szCs w:val="28"/>
        </w:rPr>
        <w:t>ВЫПОЛНИТЕ:</w:t>
      </w:r>
    </w:p>
    <w:p w:rsidR="00CC3E59" w:rsidRPr="00CC3E59" w:rsidRDefault="00CC3E59" w:rsidP="00CC3E59">
      <w:pPr>
        <w:pStyle w:val="HTML"/>
        <w:jc w:val="both"/>
        <w:rPr>
          <w:sz w:val="24"/>
          <w:szCs w:val="28"/>
        </w:rPr>
      </w:pPr>
      <w:proofErr w:type="spellStart"/>
      <w:r w:rsidRPr="00CC3E59">
        <w:rPr>
          <w:sz w:val="24"/>
          <w:szCs w:val="28"/>
        </w:rPr>
        <w:t>cat</w:t>
      </w:r>
      <w:proofErr w:type="spellEnd"/>
      <w:r w:rsidRPr="00CC3E59">
        <w:rPr>
          <w:sz w:val="24"/>
          <w:szCs w:val="28"/>
        </w:rPr>
        <w:t xml:space="preserve"> README</w:t>
      </w:r>
    </w:p>
    <w:p w:rsidR="00CC3E59" w:rsidRPr="00CC3E59" w:rsidRDefault="00CC3E59" w:rsidP="00CC3E59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</w:rPr>
      </w:pPr>
      <w:r w:rsidRPr="00CC3E59">
        <w:rPr>
          <w:caps/>
          <w:sz w:val="28"/>
          <w:szCs w:val="28"/>
        </w:rPr>
        <w:t>РЕЗУЛЬТАТ: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</w:rPr>
      </w:pPr>
      <w:r w:rsidRPr="00CC3E59">
        <w:rPr>
          <w:sz w:val="24"/>
          <w:szCs w:val="28"/>
        </w:rPr>
        <w:t xml:space="preserve">$ </w:t>
      </w:r>
      <w:proofErr w:type="spellStart"/>
      <w:r w:rsidRPr="00CC3E59">
        <w:rPr>
          <w:sz w:val="24"/>
          <w:szCs w:val="28"/>
        </w:rPr>
        <w:t>cat</w:t>
      </w:r>
      <w:proofErr w:type="spellEnd"/>
      <w:r w:rsidRPr="00CC3E59">
        <w:rPr>
          <w:sz w:val="24"/>
          <w:szCs w:val="28"/>
        </w:rPr>
        <w:t xml:space="preserve"> README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This is the Hello World example from the </w:t>
      </w:r>
      <w:proofErr w:type="spellStart"/>
      <w:r w:rsidRPr="00CC3E59">
        <w:rPr>
          <w:sz w:val="24"/>
          <w:szCs w:val="28"/>
          <w:lang w:val="en-US"/>
        </w:rPr>
        <w:t>git</w:t>
      </w:r>
      <w:proofErr w:type="spellEnd"/>
      <w:r w:rsidRPr="00CC3E59">
        <w:rPr>
          <w:sz w:val="24"/>
          <w:szCs w:val="28"/>
          <w:lang w:val="en-US"/>
        </w:rPr>
        <w:t xml:space="preserve"> tutorial.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>(</w:t>
      </w:r>
      <w:proofErr w:type="gramStart"/>
      <w:r w:rsidRPr="00CC3E59">
        <w:rPr>
          <w:sz w:val="24"/>
          <w:szCs w:val="28"/>
          <w:lang w:val="en-US"/>
        </w:rPr>
        <w:t>changed</w:t>
      </w:r>
      <w:proofErr w:type="gramEnd"/>
      <w:r w:rsidRPr="00CC3E59">
        <w:rPr>
          <w:sz w:val="24"/>
          <w:szCs w:val="28"/>
          <w:lang w:val="en-US"/>
        </w:rPr>
        <w:t xml:space="preserve"> in original)</w:t>
      </w:r>
    </w:p>
    <w:p w:rsidR="00CC3E59" w:rsidRPr="00CC3E59" w:rsidRDefault="00CC3E59" w:rsidP="00CC3E59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E59">
        <w:rPr>
          <w:sz w:val="28"/>
          <w:szCs w:val="28"/>
        </w:rPr>
        <w:t>Вот</w:t>
      </w:r>
      <w:r w:rsidRPr="00CC3E59">
        <w:rPr>
          <w:sz w:val="28"/>
          <w:szCs w:val="28"/>
          <w:lang w:val="en-US"/>
        </w:rPr>
        <w:t xml:space="preserve"> </w:t>
      </w:r>
      <w:r w:rsidRPr="00CC3E59">
        <w:rPr>
          <w:sz w:val="28"/>
          <w:szCs w:val="28"/>
        </w:rPr>
        <w:t>и</w:t>
      </w:r>
      <w:r w:rsidRPr="00CC3E59">
        <w:rPr>
          <w:sz w:val="28"/>
          <w:szCs w:val="28"/>
          <w:lang w:val="en-US"/>
        </w:rPr>
        <w:t xml:space="preserve"> </w:t>
      </w:r>
      <w:r w:rsidRPr="00CC3E59">
        <w:rPr>
          <w:sz w:val="28"/>
          <w:szCs w:val="28"/>
        </w:rPr>
        <w:t>изменения</w:t>
      </w:r>
      <w:r w:rsidRPr="00CC3E59">
        <w:rPr>
          <w:sz w:val="28"/>
          <w:szCs w:val="28"/>
          <w:lang w:val="en-US"/>
        </w:rPr>
        <w:t xml:space="preserve">. </w:t>
      </w:r>
      <w:r w:rsidRPr="00CC3E59">
        <w:rPr>
          <w:sz w:val="28"/>
          <w:szCs w:val="28"/>
        </w:rPr>
        <w:t>Хотя команда «</w:t>
      </w:r>
      <w:proofErr w:type="spellStart"/>
      <w:r w:rsidRPr="00CC3E59">
        <w:rPr>
          <w:sz w:val="28"/>
          <w:szCs w:val="28"/>
        </w:rPr>
        <w:t>git</w:t>
      </w:r>
      <w:proofErr w:type="spellEnd"/>
      <w:r w:rsidRPr="00CC3E59">
        <w:rPr>
          <w:sz w:val="28"/>
          <w:szCs w:val="28"/>
        </w:rPr>
        <w:t xml:space="preserve"> </w:t>
      </w:r>
      <w:proofErr w:type="spellStart"/>
      <w:r w:rsidRPr="00CC3E59">
        <w:rPr>
          <w:sz w:val="28"/>
          <w:szCs w:val="28"/>
        </w:rPr>
        <w:t>fetch</w:t>
      </w:r>
      <w:proofErr w:type="spellEnd"/>
      <w:r w:rsidRPr="00CC3E59">
        <w:rPr>
          <w:sz w:val="28"/>
          <w:szCs w:val="28"/>
        </w:rPr>
        <w:t xml:space="preserve">» не сливает изменения, мы можем вручную слить изменения </w:t>
      </w:r>
      <w:proofErr w:type="gramStart"/>
      <w:r w:rsidRPr="00CC3E59">
        <w:rPr>
          <w:sz w:val="28"/>
          <w:szCs w:val="28"/>
        </w:rPr>
        <w:t>из</w:t>
      </w:r>
      <w:proofErr w:type="gramEnd"/>
      <w:r w:rsidRPr="00CC3E59">
        <w:rPr>
          <w:sz w:val="28"/>
          <w:szCs w:val="28"/>
        </w:rPr>
        <w:t xml:space="preserve"> удаленного </w:t>
      </w:r>
      <w:proofErr w:type="spellStart"/>
      <w:r w:rsidRPr="00CC3E59">
        <w:rPr>
          <w:sz w:val="28"/>
          <w:szCs w:val="28"/>
        </w:rPr>
        <w:t>репозитория</w:t>
      </w:r>
      <w:proofErr w:type="spellEnd"/>
      <w:r w:rsidRPr="00CC3E59">
        <w:rPr>
          <w:sz w:val="28"/>
          <w:szCs w:val="28"/>
        </w:rPr>
        <w:t>.</w:t>
      </w:r>
    </w:p>
    <w:p w:rsidR="00CC3E59" w:rsidRPr="00CC3E59" w:rsidRDefault="00CC3E59" w:rsidP="00CC3E59">
      <w:pPr>
        <w:pStyle w:val="2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>3</w:t>
      </w:r>
      <w:proofErr w:type="gramStart"/>
      <w:r>
        <w:rPr>
          <w:rStyle w:val="a3"/>
          <w:i w:val="0"/>
          <w:sz w:val="28"/>
          <w:szCs w:val="28"/>
        </w:rPr>
        <w:t xml:space="preserve"> </w:t>
      </w:r>
      <w:r w:rsidRPr="00CC3E59">
        <w:rPr>
          <w:sz w:val="28"/>
          <w:szCs w:val="28"/>
        </w:rPr>
        <w:t>Д</w:t>
      </w:r>
      <w:proofErr w:type="gramEnd"/>
      <w:r w:rsidRPr="00CC3E59">
        <w:rPr>
          <w:sz w:val="28"/>
          <w:szCs w:val="28"/>
        </w:rPr>
        <w:t>алее</w:t>
      </w:r>
    </w:p>
    <w:p w:rsidR="00CC3E59" w:rsidRDefault="00CC3E59" w:rsidP="00CC3E59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C3E59">
        <w:rPr>
          <w:sz w:val="28"/>
          <w:szCs w:val="28"/>
        </w:rPr>
        <w:t xml:space="preserve">Теперь давайте рассмотрим объединение </w:t>
      </w:r>
      <w:proofErr w:type="spellStart"/>
      <w:r w:rsidRPr="00CC3E59">
        <w:rPr>
          <w:sz w:val="28"/>
          <w:szCs w:val="28"/>
        </w:rPr>
        <w:t>fetch</w:t>
      </w:r>
      <w:proofErr w:type="spellEnd"/>
      <w:r w:rsidRPr="00CC3E59">
        <w:rPr>
          <w:sz w:val="28"/>
          <w:szCs w:val="28"/>
        </w:rPr>
        <w:t xml:space="preserve"> &amp; </w:t>
      </w:r>
      <w:proofErr w:type="spellStart"/>
      <w:r w:rsidRPr="00CC3E59">
        <w:rPr>
          <w:sz w:val="28"/>
          <w:szCs w:val="28"/>
        </w:rPr>
        <w:t>merge</w:t>
      </w:r>
      <w:proofErr w:type="spellEnd"/>
      <w:r w:rsidRPr="00CC3E59">
        <w:rPr>
          <w:sz w:val="28"/>
          <w:szCs w:val="28"/>
        </w:rPr>
        <w:t xml:space="preserve"> в одну команду.</w:t>
      </w:r>
    </w:p>
    <w:p w:rsidR="00CC3E59" w:rsidRDefault="00CC3E59">
      <w:pPr>
        <w:spacing w:after="200" w:line="276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:rsidR="00CC3E59" w:rsidRPr="00CC3E59" w:rsidRDefault="00CC3E59" w:rsidP="00CC3E59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</w:rPr>
      </w:pPr>
      <w:r w:rsidRPr="00CC3E59">
        <w:rPr>
          <w:rFonts w:cs="Times New Roman"/>
          <w:sz w:val="28"/>
        </w:rPr>
        <w:lastRenderedPageBreak/>
        <w:t>Извлечение и слияние изменений</w:t>
      </w:r>
    </w:p>
    <w:p w:rsidR="00CC3E59" w:rsidRPr="00CC3E59" w:rsidRDefault="00CC3E59" w:rsidP="00CC3E59">
      <w:pPr>
        <w:pStyle w:val="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C3E59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CC3E59">
        <w:rPr>
          <w:b w:val="0"/>
          <w:sz w:val="28"/>
          <w:szCs w:val="28"/>
        </w:rPr>
        <w:t>узнать о том, что команда </w:t>
      </w:r>
      <w:proofErr w:type="spellStart"/>
      <w:r w:rsidRPr="00CC3E59">
        <w:rPr>
          <w:rStyle w:val="HTML1"/>
          <w:rFonts w:ascii="Times New Roman" w:hAnsi="Times New Roman" w:cs="Times New Roman"/>
          <w:b w:val="0"/>
          <w:sz w:val="28"/>
          <w:szCs w:val="28"/>
        </w:rPr>
        <w:t>git</w:t>
      </w:r>
      <w:proofErr w:type="spellEnd"/>
      <w:r w:rsidRPr="00CC3E59">
        <w:rPr>
          <w:rStyle w:val="HTML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C3E59">
        <w:rPr>
          <w:rStyle w:val="HTML1"/>
          <w:rFonts w:ascii="Times New Roman" w:hAnsi="Times New Roman" w:cs="Times New Roman"/>
          <w:b w:val="0"/>
          <w:sz w:val="28"/>
          <w:szCs w:val="28"/>
        </w:rPr>
        <w:t>pull</w:t>
      </w:r>
      <w:proofErr w:type="spellEnd"/>
      <w:r w:rsidRPr="00CC3E59">
        <w:rPr>
          <w:b w:val="0"/>
          <w:sz w:val="28"/>
          <w:szCs w:val="28"/>
        </w:rPr>
        <w:t> эквивалентна комбинации </w:t>
      </w:r>
      <w:proofErr w:type="spellStart"/>
      <w:r w:rsidRPr="00CC3E59">
        <w:rPr>
          <w:rStyle w:val="HTML1"/>
          <w:rFonts w:ascii="Times New Roman" w:hAnsi="Times New Roman" w:cs="Times New Roman"/>
          <w:b w:val="0"/>
          <w:sz w:val="28"/>
          <w:szCs w:val="28"/>
        </w:rPr>
        <w:t>git</w:t>
      </w:r>
      <w:proofErr w:type="spellEnd"/>
      <w:r w:rsidRPr="00CC3E59">
        <w:rPr>
          <w:rStyle w:val="HTML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C3E59">
        <w:rPr>
          <w:rStyle w:val="HTML1"/>
          <w:rFonts w:ascii="Times New Roman" w:hAnsi="Times New Roman" w:cs="Times New Roman"/>
          <w:b w:val="0"/>
          <w:sz w:val="28"/>
          <w:szCs w:val="28"/>
        </w:rPr>
        <w:t>fetch</w:t>
      </w:r>
      <w:proofErr w:type="spellEnd"/>
      <w:r w:rsidRPr="00CC3E59">
        <w:rPr>
          <w:b w:val="0"/>
          <w:sz w:val="28"/>
          <w:szCs w:val="28"/>
        </w:rPr>
        <w:t> и </w:t>
      </w:r>
      <w:proofErr w:type="spellStart"/>
      <w:r w:rsidRPr="00CC3E59">
        <w:rPr>
          <w:rStyle w:val="HTML1"/>
          <w:rFonts w:ascii="Times New Roman" w:hAnsi="Times New Roman" w:cs="Times New Roman"/>
          <w:b w:val="0"/>
          <w:sz w:val="28"/>
          <w:szCs w:val="28"/>
        </w:rPr>
        <w:t>git</w:t>
      </w:r>
      <w:proofErr w:type="spellEnd"/>
      <w:r w:rsidRPr="00CC3E59">
        <w:rPr>
          <w:rStyle w:val="HTML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C3E59">
        <w:rPr>
          <w:rStyle w:val="HTML1"/>
          <w:rFonts w:ascii="Times New Roman" w:hAnsi="Times New Roman" w:cs="Times New Roman"/>
          <w:b w:val="0"/>
          <w:sz w:val="28"/>
          <w:szCs w:val="28"/>
        </w:rPr>
        <w:t>merge</w:t>
      </w:r>
      <w:proofErr w:type="spellEnd"/>
      <w:r w:rsidRPr="00CC3E59">
        <w:rPr>
          <w:b w:val="0"/>
          <w:sz w:val="28"/>
          <w:szCs w:val="28"/>
        </w:rPr>
        <w:t>.</w:t>
      </w:r>
    </w:p>
    <w:p w:rsidR="00CC3E59" w:rsidRPr="00CC3E59" w:rsidRDefault="00CC3E59" w:rsidP="00CC3E59">
      <w:pPr>
        <w:pStyle w:val="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C3E59">
        <w:rPr>
          <w:sz w:val="28"/>
          <w:szCs w:val="28"/>
        </w:rPr>
        <w:t>Обсуждение</w:t>
      </w:r>
    </w:p>
    <w:p w:rsidR="00CC3E59" w:rsidRPr="00CC3E59" w:rsidRDefault="00CC3E59" w:rsidP="00CC3E59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C3E59">
        <w:rPr>
          <w:sz w:val="28"/>
          <w:szCs w:val="28"/>
        </w:rPr>
        <w:t>Мы не собираемся опять проходить весь процесс создания нового изменения и его извлечения, но мы хотим, чтобы вы знали, что выполнение: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</w:rPr>
      </w:pPr>
      <w:proofErr w:type="spellStart"/>
      <w:r w:rsidRPr="00CC3E59">
        <w:rPr>
          <w:sz w:val="24"/>
          <w:szCs w:val="28"/>
        </w:rPr>
        <w:t>git</w:t>
      </w:r>
      <w:proofErr w:type="spellEnd"/>
      <w:r w:rsidRPr="00CC3E59">
        <w:rPr>
          <w:sz w:val="24"/>
          <w:szCs w:val="28"/>
        </w:rPr>
        <w:t xml:space="preserve"> </w:t>
      </w:r>
      <w:proofErr w:type="spellStart"/>
      <w:r w:rsidRPr="00CC3E59">
        <w:rPr>
          <w:sz w:val="24"/>
          <w:szCs w:val="28"/>
        </w:rPr>
        <w:t>pull</w:t>
      </w:r>
      <w:proofErr w:type="spellEnd"/>
    </w:p>
    <w:p w:rsidR="00CC3E59" w:rsidRPr="00CC3E59" w:rsidRDefault="00CC3E59" w:rsidP="00CC3E59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C3E59">
        <w:rPr>
          <w:sz w:val="28"/>
          <w:szCs w:val="28"/>
        </w:rPr>
        <w:t>действительно эквивалентно двум следующим шагам: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proofErr w:type="spellStart"/>
      <w:proofErr w:type="gramStart"/>
      <w:r w:rsidRPr="00CC3E59">
        <w:rPr>
          <w:sz w:val="24"/>
          <w:szCs w:val="28"/>
          <w:lang w:val="en-US"/>
        </w:rPr>
        <w:t>git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fetch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proofErr w:type="spellStart"/>
      <w:proofErr w:type="gramStart"/>
      <w:r w:rsidRPr="00CC3E59">
        <w:rPr>
          <w:sz w:val="24"/>
          <w:szCs w:val="28"/>
          <w:lang w:val="en-US"/>
        </w:rPr>
        <w:t>git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merge origin/master</w:t>
      </w:r>
    </w:p>
    <w:p w:rsidR="00CC3E59" w:rsidRPr="00CC3E59" w:rsidRDefault="00CC3E59" w:rsidP="00CC3E59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CC3E59" w:rsidRPr="00CC3E59" w:rsidRDefault="00CC3E59" w:rsidP="00CC3E59">
      <w:pPr>
        <w:shd w:val="clear" w:color="auto" w:fill="FFFFFF"/>
        <w:spacing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</w:p>
    <w:p w:rsidR="00CC3E59" w:rsidRPr="00CC3E59" w:rsidRDefault="00CC3E59" w:rsidP="00CC3E59">
      <w:pPr>
        <w:pStyle w:val="1"/>
        <w:spacing w:before="0" w:after="0"/>
        <w:ind w:firstLine="0"/>
        <w:rPr>
          <w:rFonts w:cs="Times New Roman"/>
          <w:sz w:val="28"/>
        </w:rPr>
      </w:pPr>
      <w:r w:rsidRPr="00CC3E59">
        <w:rPr>
          <w:rFonts w:cs="Times New Roman"/>
          <w:sz w:val="28"/>
        </w:rPr>
        <w:t>Добавление ветки наблюдения</w:t>
      </w:r>
    </w:p>
    <w:p w:rsidR="00CC3E59" w:rsidRPr="00CC3E59" w:rsidRDefault="00CC3E59" w:rsidP="00CC3E59">
      <w:pPr>
        <w:pStyle w:val="3"/>
        <w:spacing w:before="0" w:beforeAutospacing="0" w:after="0" w:afterAutospacing="0"/>
        <w:jc w:val="both"/>
        <w:rPr>
          <w:sz w:val="28"/>
          <w:szCs w:val="28"/>
        </w:rPr>
      </w:pPr>
      <w:r w:rsidRPr="00CC3E59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CC3E59">
        <w:rPr>
          <w:b w:val="0"/>
          <w:sz w:val="28"/>
          <w:szCs w:val="28"/>
        </w:rPr>
        <w:t>научиться добавлять локальную ветку, которая отслеживает изменения удаленной ветки.</w:t>
      </w:r>
    </w:p>
    <w:p w:rsidR="00CC3E59" w:rsidRPr="00CC3E59" w:rsidRDefault="00CC3E59" w:rsidP="00CC3E59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E59">
        <w:rPr>
          <w:sz w:val="28"/>
          <w:szCs w:val="28"/>
        </w:rPr>
        <w:t xml:space="preserve">Ветки, которые начинаются с </w:t>
      </w:r>
      <w:proofErr w:type="spellStart"/>
      <w:r w:rsidRPr="00CC3E59">
        <w:rPr>
          <w:sz w:val="28"/>
          <w:szCs w:val="28"/>
        </w:rPr>
        <w:t>remotes</w:t>
      </w:r>
      <w:proofErr w:type="spellEnd"/>
      <w:r w:rsidRPr="00CC3E59">
        <w:rPr>
          <w:sz w:val="28"/>
          <w:szCs w:val="28"/>
        </w:rPr>
        <w:t>/</w:t>
      </w:r>
      <w:proofErr w:type="spellStart"/>
      <w:r w:rsidRPr="00CC3E59">
        <w:rPr>
          <w:sz w:val="28"/>
          <w:szCs w:val="28"/>
        </w:rPr>
        <w:t>origin</w:t>
      </w:r>
      <w:proofErr w:type="spellEnd"/>
      <w:r w:rsidRPr="00CC3E59">
        <w:rPr>
          <w:sz w:val="28"/>
          <w:szCs w:val="28"/>
        </w:rPr>
        <w:t xml:space="preserve"> являются ветками </w:t>
      </w:r>
      <w:proofErr w:type="gramStart"/>
      <w:r w:rsidRPr="00CC3E59">
        <w:rPr>
          <w:sz w:val="28"/>
          <w:szCs w:val="28"/>
        </w:rPr>
        <w:t>оригинального</w:t>
      </w:r>
      <w:proofErr w:type="gramEnd"/>
      <w:r w:rsidRPr="00CC3E59">
        <w:rPr>
          <w:sz w:val="28"/>
          <w:szCs w:val="28"/>
        </w:rPr>
        <w:t xml:space="preserve"> </w:t>
      </w:r>
      <w:proofErr w:type="spellStart"/>
      <w:r w:rsidRPr="00CC3E59">
        <w:rPr>
          <w:sz w:val="28"/>
          <w:szCs w:val="28"/>
        </w:rPr>
        <w:t>репозитория</w:t>
      </w:r>
      <w:proofErr w:type="spellEnd"/>
      <w:r w:rsidRPr="00CC3E59">
        <w:rPr>
          <w:sz w:val="28"/>
          <w:szCs w:val="28"/>
        </w:rPr>
        <w:t xml:space="preserve">. Обратите внимание, что у вас больше нет ветки под названием </w:t>
      </w:r>
      <w:proofErr w:type="spellStart"/>
      <w:r w:rsidRPr="00CC3E59">
        <w:rPr>
          <w:sz w:val="28"/>
          <w:szCs w:val="28"/>
        </w:rPr>
        <w:t>style</w:t>
      </w:r>
      <w:proofErr w:type="spellEnd"/>
      <w:r w:rsidRPr="00CC3E59">
        <w:rPr>
          <w:sz w:val="28"/>
          <w:szCs w:val="28"/>
        </w:rPr>
        <w:t xml:space="preserve">, но система контроля версий знает, что </w:t>
      </w:r>
      <w:proofErr w:type="gramStart"/>
      <w:r w:rsidRPr="00CC3E59">
        <w:rPr>
          <w:sz w:val="28"/>
          <w:szCs w:val="28"/>
        </w:rPr>
        <w:t>в</w:t>
      </w:r>
      <w:proofErr w:type="gramEnd"/>
      <w:r w:rsidRPr="00CC3E59">
        <w:rPr>
          <w:sz w:val="28"/>
          <w:szCs w:val="28"/>
        </w:rPr>
        <w:t xml:space="preserve"> оригинальном </w:t>
      </w:r>
      <w:proofErr w:type="spellStart"/>
      <w:r w:rsidRPr="00CC3E59">
        <w:rPr>
          <w:sz w:val="28"/>
          <w:szCs w:val="28"/>
        </w:rPr>
        <w:t>репозитории</w:t>
      </w:r>
      <w:proofErr w:type="spellEnd"/>
      <w:r w:rsidRPr="00CC3E59">
        <w:rPr>
          <w:sz w:val="28"/>
          <w:szCs w:val="28"/>
        </w:rPr>
        <w:t xml:space="preserve"> ветка </w:t>
      </w:r>
      <w:proofErr w:type="spellStart"/>
      <w:r w:rsidRPr="00CC3E59">
        <w:rPr>
          <w:sz w:val="28"/>
          <w:szCs w:val="28"/>
        </w:rPr>
        <w:t>style</w:t>
      </w:r>
      <w:proofErr w:type="spellEnd"/>
      <w:r w:rsidRPr="00CC3E59">
        <w:rPr>
          <w:sz w:val="28"/>
          <w:szCs w:val="28"/>
        </w:rPr>
        <w:t xml:space="preserve"> была.</w:t>
      </w:r>
    </w:p>
    <w:p w:rsidR="00CC3E59" w:rsidRPr="00CC3E59" w:rsidRDefault="00CC3E59" w:rsidP="00CC3E59">
      <w:pPr>
        <w:pStyle w:val="2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>1</w:t>
      </w:r>
      <w:proofErr w:type="gramStart"/>
      <w:r>
        <w:rPr>
          <w:rStyle w:val="a3"/>
          <w:i w:val="0"/>
          <w:sz w:val="28"/>
          <w:szCs w:val="28"/>
        </w:rPr>
        <w:t xml:space="preserve"> </w:t>
      </w:r>
      <w:r w:rsidRPr="00CC3E59">
        <w:rPr>
          <w:sz w:val="28"/>
          <w:szCs w:val="28"/>
        </w:rPr>
        <w:t>Д</w:t>
      </w:r>
      <w:proofErr w:type="gramEnd"/>
      <w:r w:rsidRPr="00CC3E59">
        <w:rPr>
          <w:sz w:val="28"/>
          <w:szCs w:val="28"/>
        </w:rPr>
        <w:t>обавьте локальную ветку, которая отслеживает удаленную ветку.</w:t>
      </w:r>
    </w:p>
    <w:p w:rsidR="00CC3E59" w:rsidRPr="00CC3E59" w:rsidRDefault="00CC3E59" w:rsidP="00CC3E59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CC3E59">
        <w:rPr>
          <w:caps/>
          <w:sz w:val="28"/>
          <w:szCs w:val="28"/>
        </w:rPr>
        <w:t>ВЫПОЛНИТЕ</w:t>
      </w:r>
      <w:r w:rsidRPr="00CC3E59">
        <w:rPr>
          <w:caps/>
          <w:sz w:val="28"/>
          <w:szCs w:val="28"/>
          <w:lang w:val="en-US"/>
        </w:rPr>
        <w:t>:</w:t>
      </w:r>
    </w:p>
    <w:p w:rsidR="00CC3E59" w:rsidRPr="00CC3E59" w:rsidRDefault="00CC3E59" w:rsidP="00CC3E59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CC3E59">
        <w:rPr>
          <w:sz w:val="24"/>
          <w:szCs w:val="28"/>
          <w:lang w:val="en-US"/>
        </w:rPr>
        <w:t>git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branch --track style origin/style</w:t>
      </w:r>
    </w:p>
    <w:p w:rsidR="00CC3E59" w:rsidRPr="00CC3E59" w:rsidRDefault="00CC3E59" w:rsidP="00CC3E59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CC3E59">
        <w:rPr>
          <w:sz w:val="24"/>
          <w:szCs w:val="28"/>
          <w:lang w:val="en-US"/>
        </w:rPr>
        <w:t>git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branch -a</w:t>
      </w:r>
    </w:p>
    <w:p w:rsidR="00CC3E59" w:rsidRPr="00CC3E59" w:rsidRDefault="00CC3E59" w:rsidP="00CC3E59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CC3E59">
        <w:rPr>
          <w:sz w:val="24"/>
          <w:szCs w:val="28"/>
          <w:lang w:val="en-US"/>
        </w:rPr>
        <w:t>git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</w:t>
      </w:r>
      <w:proofErr w:type="spellStart"/>
      <w:r w:rsidRPr="00CC3E59">
        <w:rPr>
          <w:sz w:val="24"/>
          <w:szCs w:val="28"/>
          <w:lang w:val="en-US"/>
        </w:rPr>
        <w:t>hist</w:t>
      </w:r>
      <w:proofErr w:type="spellEnd"/>
      <w:r w:rsidRPr="00CC3E59">
        <w:rPr>
          <w:sz w:val="24"/>
          <w:szCs w:val="28"/>
          <w:lang w:val="en-US"/>
        </w:rPr>
        <w:t xml:space="preserve"> --max-count=2</w:t>
      </w:r>
    </w:p>
    <w:p w:rsidR="00CC3E59" w:rsidRPr="00CC3E59" w:rsidRDefault="00CC3E59" w:rsidP="00CC3E59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CC3E59">
        <w:rPr>
          <w:caps/>
          <w:sz w:val="28"/>
          <w:szCs w:val="28"/>
        </w:rPr>
        <w:t>РЕЗУЛЬТАТ</w:t>
      </w:r>
      <w:r w:rsidRPr="00CC3E59">
        <w:rPr>
          <w:caps/>
          <w:sz w:val="28"/>
          <w:szCs w:val="28"/>
          <w:lang w:val="en-US"/>
        </w:rPr>
        <w:t>: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$ </w:t>
      </w:r>
      <w:proofErr w:type="spellStart"/>
      <w:proofErr w:type="gramStart"/>
      <w:r w:rsidRPr="00CC3E59">
        <w:rPr>
          <w:sz w:val="24"/>
          <w:szCs w:val="28"/>
          <w:lang w:val="en-US"/>
        </w:rPr>
        <w:t>git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branch --track style origin/style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>Branch style set up to track remote branch style from origin.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$ </w:t>
      </w:r>
      <w:proofErr w:type="spellStart"/>
      <w:proofErr w:type="gramStart"/>
      <w:r w:rsidRPr="00CC3E59">
        <w:rPr>
          <w:sz w:val="24"/>
          <w:szCs w:val="28"/>
          <w:lang w:val="en-US"/>
        </w:rPr>
        <w:t>git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branch -a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  </w:t>
      </w:r>
      <w:proofErr w:type="gramStart"/>
      <w:r w:rsidRPr="00CC3E59">
        <w:rPr>
          <w:sz w:val="24"/>
          <w:szCs w:val="28"/>
          <w:lang w:val="en-US"/>
        </w:rPr>
        <w:t>style</w:t>
      </w:r>
      <w:proofErr w:type="gramEnd"/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* </w:t>
      </w:r>
      <w:proofErr w:type="gramStart"/>
      <w:r w:rsidRPr="00CC3E59">
        <w:rPr>
          <w:sz w:val="24"/>
          <w:szCs w:val="28"/>
          <w:lang w:val="en-US"/>
        </w:rPr>
        <w:t>master</w:t>
      </w:r>
      <w:proofErr w:type="gramEnd"/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  </w:t>
      </w:r>
      <w:proofErr w:type="gramStart"/>
      <w:r w:rsidRPr="00CC3E59">
        <w:rPr>
          <w:sz w:val="24"/>
          <w:szCs w:val="28"/>
          <w:lang w:val="en-US"/>
        </w:rPr>
        <w:t>remotes/origin/HEAD</w:t>
      </w:r>
      <w:proofErr w:type="gramEnd"/>
      <w:r w:rsidRPr="00CC3E59">
        <w:rPr>
          <w:sz w:val="24"/>
          <w:szCs w:val="28"/>
          <w:lang w:val="en-US"/>
        </w:rPr>
        <w:t xml:space="preserve"> -&gt; origin/master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  </w:t>
      </w:r>
      <w:proofErr w:type="gramStart"/>
      <w:r w:rsidRPr="00CC3E59">
        <w:rPr>
          <w:sz w:val="24"/>
          <w:szCs w:val="28"/>
          <w:lang w:val="en-US"/>
        </w:rPr>
        <w:t>remotes/origin/style</w:t>
      </w:r>
      <w:proofErr w:type="gramEnd"/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  </w:t>
      </w:r>
      <w:proofErr w:type="gramStart"/>
      <w:r w:rsidRPr="00CC3E59">
        <w:rPr>
          <w:sz w:val="24"/>
          <w:szCs w:val="28"/>
          <w:lang w:val="en-US"/>
        </w:rPr>
        <w:t>remotes/origin/master</w:t>
      </w:r>
      <w:proofErr w:type="gramEnd"/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$ </w:t>
      </w:r>
      <w:proofErr w:type="spellStart"/>
      <w:proofErr w:type="gramStart"/>
      <w:r w:rsidRPr="00CC3E59">
        <w:rPr>
          <w:sz w:val="24"/>
          <w:szCs w:val="28"/>
          <w:lang w:val="en-US"/>
        </w:rPr>
        <w:t>git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</w:t>
      </w:r>
      <w:proofErr w:type="spellStart"/>
      <w:r w:rsidRPr="00CC3E59">
        <w:rPr>
          <w:sz w:val="24"/>
          <w:szCs w:val="28"/>
          <w:lang w:val="en-US"/>
        </w:rPr>
        <w:t>hist</w:t>
      </w:r>
      <w:proofErr w:type="spellEnd"/>
      <w:r w:rsidRPr="00CC3E59">
        <w:rPr>
          <w:sz w:val="24"/>
          <w:szCs w:val="28"/>
          <w:lang w:val="en-US"/>
        </w:rPr>
        <w:t xml:space="preserve"> --max-count=2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* 2faa4ea 2011-03-09 | Changed README in original repo (HEAD, origin/master, origin/HEAD, master) [Alexander </w:t>
      </w:r>
      <w:proofErr w:type="spellStart"/>
      <w:r w:rsidRPr="00CC3E59">
        <w:rPr>
          <w:sz w:val="24"/>
          <w:szCs w:val="28"/>
          <w:lang w:val="en-US"/>
        </w:rPr>
        <w:t>Shvets</w:t>
      </w:r>
      <w:proofErr w:type="spellEnd"/>
      <w:r w:rsidRPr="00CC3E59">
        <w:rPr>
          <w:sz w:val="24"/>
          <w:szCs w:val="28"/>
          <w:lang w:val="en-US"/>
        </w:rPr>
        <w:t>]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* 6e6c76a 2011-03-09 | Updated index.html (origin/style, style) [Alexander </w:t>
      </w:r>
      <w:proofErr w:type="spellStart"/>
      <w:r w:rsidRPr="00CC3E59">
        <w:rPr>
          <w:sz w:val="24"/>
          <w:szCs w:val="28"/>
          <w:lang w:val="en-US"/>
        </w:rPr>
        <w:t>Shvets</w:t>
      </w:r>
      <w:proofErr w:type="spellEnd"/>
      <w:r w:rsidRPr="00CC3E59">
        <w:rPr>
          <w:sz w:val="24"/>
          <w:szCs w:val="28"/>
          <w:lang w:val="en-US"/>
        </w:rPr>
        <w:t>]</w:t>
      </w:r>
    </w:p>
    <w:p w:rsidR="00CC3E59" w:rsidRDefault="00CC3E59" w:rsidP="00CC3E59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CC3E59">
        <w:rPr>
          <w:sz w:val="28"/>
          <w:szCs w:val="28"/>
        </w:rPr>
        <w:t xml:space="preserve">Теперь мы можем видеть ветку </w:t>
      </w:r>
      <w:proofErr w:type="spellStart"/>
      <w:r w:rsidRPr="00CC3E59">
        <w:rPr>
          <w:sz w:val="28"/>
          <w:szCs w:val="28"/>
        </w:rPr>
        <w:t>style</w:t>
      </w:r>
      <w:proofErr w:type="spellEnd"/>
      <w:r w:rsidRPr="00CC3E59">
        <w:rPr>
          <w:sz w:val="28"/>
          <w:szCs w:val="28"/>
        </w:rPr>
        <w:t xml:space="preserve"> в списке веток и логе.</w:t>
      </w:r>
    </w:p>
    <w:p w:rsidR="00CC3E59" w:rsidRDefault="00CC3E59">
      <w:pPr>
        <w:spacing w:after="200" w:line="276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:rsidR="00CC3E59" w:rsidRPr="00CC3E59" w:rsidRDefault="00CC3E59" w:rsidP="00CC3E59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</w:rPr>
      </w:pPr>
      <w:r w:rsidRPr="00CC3E59">
        <w:rPr>
          <w:rFonts w:cs="Times New Roman"/>
          <w:sz w:val="28"/>
        </w:rPr>
        <w:lastRenderedPageBreak/>
        <w:t xml:space="preserve">Чистые </w:t>
      </w:r>
      <w:proofErr w:type="spellStart"/>
      <w:r w:rsidRPr="00CC3E59">
        <w:rPr>
          <w:rFonts w:cs="Times New Roman"/>
          <w:sz w:val="28"/>
        </w:rPr>
        <w:t>репозитории</w:t>
      </w:r>
      <w:proofErr w:type="spellEnd"/>
    </w:p>
    <w:p w:rsidR="00CC3E59" w:rsidRPr="00CC3E59" w:rsidRDefault="00CC3E59" w:rsidP="00CC3E59">
      <w:pPr>
        <w:pStyle w:val="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C3E59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CC3E59">
        <w:rPr>
          <w:b w:val="0"/>
          <w:sz w:val="28"/>
          <w:szCs w:val="28"/>
        </w:rPr>
        <w:t xml:space="preserve">научиться создавать чистые </w:t>
      </w:r>
      <w:proofErr w:type="spellStart"/>
      <w:r w:rsidRPr="00CC3E59">
        <w:rPr>
          <w:b w:val="0"/>
          <w:sz w:val="28"/>
          <w:szCs w:val="28"/>
        </w:rPr>
        <w:t>репозитории</w:t>
      </w:r>
      <w:proofErr w:type="spellEnd"/>
      <w:r w:rsidRPr="00CC3E59">
        <w:rPr>
          <w:b w:val="0"/>
          <w:sz w:val="28"/>
          <w:szCs w:val="28"/>
        </w:rPr>
        <w:t>.</w:t>
      </w:r>
    </w:p>
    <w:p w:rsidR="00CC3E59" w:rsidRPr="00CC3E59" w:rsidRDefault="00CC3E59" w:rsidP="00CC3E59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gramStart"/>
      <w:r w:rsidRPr="00CC3E59">
        <w:rPr>
          <w:sz w:val="28"/>
          <w:szCs w:val="28"/>
        </w:rPr>
        <w:t>Чистые</w:t>
      </w:r>
      <w:proofErr w:type="gramEnd"/>
      <w:r w:rsidRPr="00CC3E59">
        <w:rPr>
          <w:sz w:val="28"/>
          <w:szCs w:val="28"/>
        </w:rPr>
        <w:t xml:space="preserve"> </w:t>
      </w:r>
      <w:proofErr w:type="spellStart"/>
      <w:r w:rsidRPr="00CC3E59">
        <w:rPr>
          <w:sz w:val="28"/>
          <w:szCs w:val="28"/>
        </w:rPr>
        <w:t>репозитории</w:t>
      </w:r>
      <w:proofErr w:type="spellEnd"/>
      <w:r w:rsidRPr="00CC3E59">
        <w:rPr>
          <w:sz w:val="28"/>
          <w:szCs w:val="28"/>
        </w:rPr>
        <w:t xml:space="preserve"> (без рабочих каталогов) обычно используются для </w:t>
      </w:r>
      <w:proofErr w:type="spellStart"/>
      <w:r w:rsidRPr="00CC3E59">
        <w:rPr>
          <w:sz w:val="28"/>
          <w:szCs w:val="28"/>
        </w:rPr>
        <w:t>расшаривания</w:t>
      </w:r>
      <w:proofErr w:type="spellEnd"/>
      <w:r w:rsidRPr="00CC3E59">
        <w:rPr>
          <w:sz w:val="28"/>
          <w:szCs w:val="28"/>
        </w:rPr>
        <w:t>.</w:t>
      </w:r>
    </w:p>
    <w:p w:rsidR="00CC3E59" w:rsidRPr="00CC3E59" w:rsidRDefault="00CC3E59" w:rsidP="00CC3E59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E59">
        <w:rPr>
          <w:sz w:val="28"/>
          <w:szCs w:val="28"/>
        </w:rPr>
        <w:t>Небольшое пояснение, что же все-таки означает «</w:t>
      </w:r>
      <w:proofErr w:type="gramStart"/>
      <w:r w:rsidRPr="00CC3E59">
        <w:rPr>
          <w:sz w:val="28"/>
          <w:szCs w:val="28"/>
        </w:rPr>
        <w:t>чистый</w:t>
      </w:r>
      <w:proofErr w:type="gramEnd"/>
      <w:r w:rsidRPr="00CC3E59">
        <w:rPr>
          <w:sz w:val="28"/>
          <w:szCs w:val="28"/>
        </w:rPr>
        <w:t xml:space="preserve"> </w:t>
      </w:r>
      <w:proofErr w:type="spellStart"/>
      <w:r w:rsidRPr="00CC3E59">
        <w:rPr>
          <w:sz w:val="28"/>
          <w:szCs w:val="28"/>
        </w:rPr>
        <w:t>репозиторий</w:t>
      </w:r>
      <w:proofErr w:type="spellEnd"/>
      <w:r w:rsidRPr="00CC3E59">
        <w:rPr>
          <w:sz w:val="28"/>
          <w:szCs w:val="28"/>
        </w:rPr>
        <w:t xml:space="preserve">». Обычный </w:t>
      </w:r>
      <w:proofErr w:type="spellStart"/>
      <w:r w:rsidRPr="00CC3E59">
        <w:rPr>
          <w:sz w:val="28"/>
          <w:szCs w:val="28"/>
        </w:rPr>
        <w:t>git-репозиторий</w:t>
      </w:r>
      <w:proofErr w:type="spellEnd"/>
      <w:r w:rsidRPr="00CC3E59">
        <w:rPr>
          <w:sz w:val="28"/>
          <w:szCs w:val="28"/>
        </w:rPr>
        <w:t xml:space="preserve"> подразумевает, что вы будете использовать его как рабочую директорию, поэтому вместе с файлами проекта в актуальной версии, </w:t>
      </w:r>
      <w:proofErr w:type="spellStart"/>
      <w:r w:rsidRPr="00CC3E59">
        <w:rPr>
          <w:sz w:val="28"/>
          <w:szCs w:val="28"/>
        </w:rPr>
        <w:t>git</w:t>
      </w:r>
      <w:proofErr w:type="spellEnd"/>
      <w:r w:rsidRPr="00CC3E59">
        <w:rPr>
          <w:sz w:val="28"/>
          <w:szCs w:val="28"/>
        </w:rPr>
        <w:t xml:space="preserve"> хранит все служебные, «</w:t>
      </w:r>
      <w:proofErr w:type="spellStart"/>
      <w:r w:rsidRPr="00CC3E59">
        <w:rPr>
          <w:sz w:val="28"/>
          <w:szCs w:val="28"/>
        </w:rPr>
        <w:t>чисто-репозиториевские</w:t>
      </w:r>
      <w:proofErr w:type="spellEnd"/>
      <w:r w:rsidRPr="00CC3E59">
        <w:rPr>
          <w:sz w:val="28"/>
          <w:szCs w:val="28"/>
        </w:rPr>
        <w:t>» файлы в поддиректории .</w:t>
      </w:r>
      <w:proofErr w:type="spellStart"/>
      <w:r w:rsidRPr="00CC3E59">
        <w:rPr>
          <w:sz w:val="28"/>
          <w:szCs w:val="28"/>
        </w:rPr>
        <w:t>git</w:t>
      </w:r>
      <w:proofErr w:type="spellEnd"/>
      <w:r w:rsidRPr="00CC3E59">
        <w:rPr>
          <w:sz w:val="28"/>
          <w:szCs w:val="28"/>
        </w:rPr>
        <w:t xml:space="preserve">. В удаленных </w:t>
      </w:r>
      <w:proofErr w:type="spellStart"/>
      <w:r w:rsidRPr="00CC3E59">
        <w:rPr>
          <w:sz w:val="28"/>
          <w:szCs w:val="28"/>
        </w:rPr>
        <w:t>репозиториях</w:t>
      </w:r>
      <w:proofErr w:type="spellEnd"/>
      <w:r w:rsidRPr="00CC3E59">
        <w:rPr>
          <w:sz w:val="28"/>
          <w:szCs w:val="28"/>
        </w:rPr>
        <w:t xml:space="preserve"> нет смысла хранить рабочие файлы на диске (как это делается в рабочих копиях), а все что им действительно нужно — это дельты изменений и другие бинарные данные </w:t>
      </w:r>
      <w:proofErr w:type="spellStart"/>
      <w:r w:rsidRPr="00CC3E59">
        <w:rPr>
          <w:sz w:val="28"/>
          <w:szCs w:val="28"/>
        </w:rPr>
        <w:t>репозитория</w:t>
      </w:r>
      <w:proofErr w:type="spellEnd"/>
      <w:r w:rsidRPr="00CC3E59">
        <w:rPr>
          <w:sz w:val="28"/>
          <w:szCs w:val="28"/>
        </w:rPr>
        <w:t xml:space="preserve">. Вот это и есть «чистый </w:t>
      </w:r>
      <w:proofErr w:type="spellStart"/>
      <w:r w:rsidRPr="00CC3E59">
        <w:rPr>
          <w:sz w:val="28"/>
          <w:szCs w:val="28"/>
        </w:rPr>
        <w:t>репозиторий</w:t>
      </w:r>
      <w:proofErr w:type="spellEnd"/>
      <w:r w:rsidRPr="00CC3E59">
        <w:rPr>
          <w:sz w:val="28"/>
          <w:szCs w:val="28"/>
        </w:rPr>
        <w:t>».</w:t>
      </w:r>
    </w:p>
    <w:p w:rsidR="00CC3E59" w:rsidRPr="00CC3E59" w:rsidRDefault="00CC3E59" w:rsidP="00CC3E59">
      <w:pPr>
        <w:pStyle w:val="2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>1</w:t>
      </w:r>
      <w:proofErr w:type="gramStart"/>
      <w:r>
        <w:rPr>
          <w:rStyle w:val="a3"/>
          <w:i w:val="0"/>
          <w:sz w:val="28"/>
          <w:szCs w:val="28"/>
        </w:rPr>
        <w:t xml:space="preserve"> </w:t>
      </w:r>
      <w:r w:rsidRPr="00CC3E59">
        <w:rPr>
          <w:sz w:val="28"/>
          <w:szCs w:val="28"/>
        </w:rPr>
        <w:t>С</w:t>
      </w:r>
      <w:proofErr w:type="gramEnd"/>
      <w:r w:rsidRPr="00CC3E59">
        <w:rPr>
          <w:sz w:val="28"/>
          <w:szCs w:val="28"/>
        </w:rPr>
        <w:t xml:space="preserve">оздайте чистый </w:t>
      </w:r>
      <w:proofErr w:type="spellStart"/>
      <w:r w:rsidRPr="00CC3E59">
        <w:rPr>
          <w:sz w:val="28"/>
          <w:szCs w:val="28"/>
        </w:rPr>
        <w:t>репозиторий</w:t>
      </w:r>
      <w:proofErr w:type="spellEnd"/>
    </w:p>
    <w:p w:rsidR="00CC3E59" w:rsidRPr="00CC3E59" w:rsidRDefault="00CC3E59" w:rsidP="00CC3E59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</w:rPr>
      </w:pPr>
      <w:r w:rsidRPr="00CC3E59">
        <w:rPr>
          <w:caps/>
          <w:sz w:val="28"/>
          <w:szCs w:val="28"/>
        </w:rPr>
        <w:t>ВЫПОЛНИТЕ:</w:t>
      </w:r>
    </w:p>
    <w:p w:rsidR="00CC3E59" w:rsidRPr="00CC3E59" w:rsidRDefault="00CC3E59" w:rsidP="00CC3E59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CC3E59">
        <w:rPr>
          <w:sz w:val="24"/>
          <w:szCs w:val="28"/>
          <w:lang w:val="en-US"/>
        </w:rPr>
        <w:t>cd</w:t>
      </w:r>
      <w:proofErr w:type="spellEnd"/>
      <w:r w:rsidRPr="00CC3E59">
        <w:rPr>
          <w:sz w:val="24"/>
          <w:szCs w:val="28"/>
          <w:lang w:val="en-US"/>
        </w:rPr>
        <w:t xml:space="preserve"> ..</w:t>
      </w:r>
      <w:proofErr w:type="gramEnd"/>
    </w:p>
    <w:p w:rsidR="00CC3E59" w:rsidRPr="00CC3E59" w:rsidRDefault="00CC3E59" w:rsidP="00CC3E59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CC3E59">
        <w:rPr>
          <w:sz w:val="24"/>
          <w:szCs w:val="28"/>
          <w:lang w:val="en-US"/>
        </w:rPr>
        <w:t>git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clone --bare hello hello.git</w:t>
      </w:r>
    </w:p>
    <w:p w:rsidR="00CC3E59" w:rsidRPr="00CC3E59" w:rsidRDefault="00CC3E59" w:rsidP="00CC3E59">
      <w:pPr>
        <w:pStyle w:val="HTML"/>
        <w:jc w:val="both"/>
        <w:rPr>
          <w:sz w:val="24"/>
          <w:szCs w:val="28"/>
        </w:rPr>
      </w:pPr>
      <w:proofErr w:type="spellStart"/>
      <w:r w:rsidRPr="00CC3E59">
        <w:rPr>
          <w:sz w:val="24"/>
          <w:szCs w:val="28"/>
        </w:rPr>
        <w:t>ls</w:t>
      </w:r>
      <w:proofErr w:type="spellEnd"/>
      <w:r w:rsidRPr="00CC3E59">
        <w:rPr>
          <w:sz w:val="24"/>
          <w:szCs w:val="28"/>
        </w:rPr>
        <w:t xml:space="preserve"> </w:t>
      </w:r>
      <w:proofErr w:type="spellStart"/>
      <w:r w:rsidRPr="00CC3E59">
        <w:rPr>
          <w:sz w:val="24"/>
          <w:szCs w:val="28"/>
        </w:rPr>
        <w:t>hello.git</w:t>
      </w:r>
      <w:proofErr w:type="spellEnd"/>
    </w:p>
    <w:p w:rsidR="00CC3E59" w:rsidRPr="00CC3E59" w:rsidRDefault="00CC3E59" w:rsidP="00CC3E59">
      <w:pPr>
        <w:pStyle w:val="a5"/>
        <w:shd w:val="clear" w:color="auto" w:fill="FFFFFF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CC3E59">
        <w:rPr>
          <w:rStyle w:val="caps"/>
          <w:b/>
          <w:bCs/>
          <w:color w:val="FF0000"/>
          <w:sz w:val="28"/>
          <w:szCs w:val="28"/>
        </w:rPr>
        <w:t>Примечание</w:t>
      </w:r>
      <w:r w:rsidRPr="00CC3E59">
        <w:rPr>
          <w:rStyle w:val="a4"/>
          <w:color w:val="FF0000"/>
          <w:sz w:val="28"/>
          <w:szCs w:val="28"/>
        </w:rPr>
        <w:t>: Сейчас мы находимся в рабочем каталоге</w:t>
      </w:r>
    </w:p>
    <w:p w:rsidR="00CC3E59" w:rsidRPr="00CC3E59" w:rsidRDefault="00CC3E59" w:rsidP="00CC3E59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CC3E59">
        <w:rPr>
          <w:caps/>
          <w:sz w:val="28"/>
          <w:szCs w:val="28"/>
        </w:rPr>
        <w:t>РЕЗУЛЬТАТ</w:t>
      </w:r>
      <w:r w:rsidRPr="00CC3E59">
        <w:rPr>
          <w:caps/>
          <w:sz w:val="28"/>
          <w:szCs w:val="28"/>
          <w:lang w:val="en-US"/>
        </w:rPr>
        <w:t>: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$ </w:t>
      </w:r>
      <w:proofErr w:type="spellStart"/>
      <w:proofErr w:type="gramStart"/>
      <w:r w:rsidRPr="00CC3E59">
        <w:rPr>
          <w:sz w:val="24"/>
          <w:szCs w:val="28"/>
          <w:lang w:val="en-US"/>
        </w:rPr>
        <w:t>git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clone --bare hello hello.git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>Cloning into bare repository hello.git...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</w:rPr>
      </w:pPr>
      <w:proofErr w:type="spellStart"/>
      <w:r w:rsidRPr="00CC3E59">
        <w:rPr>
          <w:sz w:val="24"/>
          <w:szCs w:val="28"/>
        </w:rPr>
        <w:t>done</w:t>
      </w:r>
      <w:proofErr w:type="spellEnd"/>
      <w:r w:rsidRPr="00CC3E59">
        <w:rPr>
          <w:sz w:val="24"/>
          <w:szCs w:val="28"/>
        </w:rPr>
        <w:t>.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 xml:space="preserve">$ </w:t>
      </w:r>
      <w:proofErr w:type="spellStart"/>
      <w:proofErr w:type="gramStart"/>
      <w:r w:rsidRPr="00CC3E59">
        <w:rPr>
          <w:sz w:val="24"/>
          <w:szCs w:val="28"/>
          <w:lang w:val="en-US"/>
        </w:rPr>
        <w:t>ls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hello.git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CC3E59">
        <w:rPr>
          <w:sz w:val="24"/>
          <w:szCs w:val="28"/>
          <w:lang w:val="en-US"/>
        </w:rPr>
        <w:t>HEAD</w:t>
      </w:r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proofErr w:type="spellStart"/>
      <w:proofErr w:type="gramStart"/>
      <w:r w:rsidRPr="00CC3E59">
        <w:rPr>
          <w:sz w:val="24"/>
          <w:szCs w:val="28"/>
          <w:lang w:val="en-US"/>
        </w:rPr>
        <w:t>config</w:t>
      </w:r>
      <w:proofErr w:type="spellEnd"/>
      <w:proofErr w:type="gramEnd"/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proofErr w:type="gramStart"/>
      <w:r w:rsidRPr="00CC3E59">
        <w:rPr>
          <w:sz w:val="24"/>
          <w:szCs w:val="28"/>
          <w:lang w:val="en-US"/>
        </w:rPr>
        <w:t>description</w:t>
      </w:r>
      <w:proofErr w:type="gramEnd"/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proofErr w:type="gramStart"/>
      <w:r w:rsidRPr="00CC3E59">
        <w:rPr>
          <w:sz w:val="24"/>
          <w:szCs w:val="28"/>
          <w:lang w:val="en-US"/>
        </w:rPr>
        <w:t>hooks</w:t>
      </w:r>
      <w:proofErr w:type="gramEnd"/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proofErr w:type="gramStart"/>
      <w:r w:rsidRPr="00CC3E59">
        <w:rPr>
          <w:sz w:val="24"/>
          <w:szCs w:val="28"/>
          <w:lang w:val="en-US"/>
        </w:rPr>
        <w:t>info</w:t>
      </w:r>
      <w:proofErr w:type="gramEnd"/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proofErr w:type="gramStart"/>
      <w:r w:rsidRPr="00CC3E59">
        <w:rPr>
          <w:sz w:val="24"/>
          <w:szCs w:val="28"/>
          <w:lang w:val="en-US"/>
        </w:rPr>
        <w:t>objects</w:t>
      </w:r>
      <w:proofErr w:type="gramEnd"/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proofErr w:type="gramStart"/>
      <w:r w:rsidRPr="00CC3E59">
        <w:rPr>
          <w:sz w:val="24"/>
          <w:szCs w:val="28"/>
          <w:lang w:val="en-US"/>
        </w:rPr>
        <w:t>packed-refs</w:t>
      </w:r>
      <w:proofErr w:type="gramEnd"/>
    </w:p>
    <w:p w:rsidR="00CC3E59" w:rsidRPr="00CC3E59" w:rsidRDefault="00CC3E59" w:rsidP="00CC3E59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proofErr w:type="gramStart"/>
      <w:r w:rsidRPr="00CC3E59">
        <w:rPr>
          <w:sz w:val="24"/>
          <w:szCs w:val="28"/>
          <w:lang w:val="en-US"/>
        </w:rPr>
        <w:t>refs</w:t>
      </w:r>
      <w:proofErr w:type="gramEnd"/>
    </w:p>
    <w:p w:rsidR="00CC3E59" w:rsidRDefault="00CC3E59" w:rsidP="00CC3E59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E59">
        <w:rPr>
          <w:sz w:val="28"/>
          <w:szCs w:val="28"/>
        </w:rPr>
        <w:t xml:space="preserve">Как правило, </w:t>
      </w:r>
      <w:proofErr w:type="spellStart"/>
      <w:r w:rsidRPr="00CC3E59">
        <w:rPr>
          <w:sz w:val="28"/>
          <w:szCs w:val="28"/>
        </w:rPr>
        <w:t>репозитории</w:t>
      </w:r>
      <w:proofErr w:type="spellEnd"/>
      <w:r w:rsidRPr="00CC3E59">
        <w:rPr>
          <w:sz w:val="28"/>
          <w:szCs w:val="28"/>
        </w:rPr>
        <w:t xml:space="preserve">, </w:t>
      </w:r>
      <w:proofErr w:type="gramStart"/>
      <w:r w:rsidRPr="00CC3E59">
        <w:rPr>
          <w:sz w:val="28"/>
          <w:szCs w:val="28"/>
        </w:rPr>
        <w:t>оканчивающиеся</w:t>
      </w:r>
      <w:proofErr w:type="gramEnd"/>
      <w:r w:rsidRPr="00CC3E59">
        <w:rPr>
          <w:sz w:val="28"/>
          <w:szCs w:val="28"/>
        </w:rPr>
        <w:t xml:space="preserve"> на «.</w:t>
      </w:r>
      <w:proofErr w:type="spellStart"/>
      <w:r w:rsidRPr="00CC3E59">
        <w:rPr>
          <w:sz w:val="28"/>
          <w:szCs w:val="28"/>
        </w:rPr>
        <w:t>git</w:t>
      </w:r>
      <w:proofErr w:type="spellEnd"/>
      <w:r w:rsidRPr="00CC3E59">
        <w:rPr>
          <w:sz w:val="28"/>
          <w:szCs w:val="28"/>
        </w:rPr>
        <w:t xml:space="preserve">» являются чистыми </w:t>
      </w:r>
      <w:proofErr w:type="spellStart"/>
      <w:r w:rsidRPr="00CC3E59">
        <w:rPr>
          <w:sz w:val="28"/>
          <w:szCs w:val="28"/>
        </w:rPr>
        <w:t>репозиториями</w:t>
      </w:r>
      <w:proofErr w:type="spellEnd"/>
      <w:r w:rsidRPr="00CC3E59">
        <w:rPr>
          <w:sz w:val="28"/>
          <w:szCs w:val="28"/>
        </w:rPr>
        <w:t xml:space="preserve">. Мы видим, что в </w:t>
      </w:r>
      <w:proofErr w:type="spellStart"/>
      <w:r w:rsidRPr="00CC3E59">
        <w:rPr>
          <w:sz w:val="28"/>
          <w:szCs w:val="28"/>
        </w:rPr>
        <w:t>репозитории</w:t>
      </w:r>
      <w:proofErr w:type="spellEnd"/>
      <w:r w:rsidRPr="00CC3E59">
        <w:rPr>
          <w:sz w:val="28"/>
          <w:szCs w:val="28"/>
        </w:rPr>
        <w:t xml:space="preserve"> </w:t>
      </w:r>
      <w:proofErr w:type="spellStart"/>
      <w:r w:rsidRPr="00CC3E59">
        <w:rPr>
          <w:sz w:val="28"/>
          <w:szCs w:val="28"/>
        </w:rPr>
        <w:t>hello.git</w:t>
      </w:r>
      <w:proofErr w:type="spellEnd"/>
      <w:r w:rsidRPr="00CC3E59">
        <w:rPr>
          <w:sz w:val="28"/>
          <w:szCs w:val="28"/>
        </w:rPr>
        <w:t xml:space="preserve"> нет рабочего каталога. По сути, это есть не что иное, как каталог .</w:t>
      </w:r>
      <w:proofErr w:type="spellStart"/>
      <w:r w:rsidRPr="00CC3E59">
        <w:rPr>
          <w:sz w:val="28"/>
          <w:szCs w:val="28"/>
        </w:rPr>
        <w:t>git</w:t>
      </w:r>
      <w:proofErr w:type="spellEnd"/>
      <w:r w:rsidRPr="00CC3E59">
        <w:rPr>
          <w:sz w:val="28"/>
          <w:szCs w:val="28"/>
        </w:rPr>
        <w:t xml:space="preserve"> нечистого </w:t>
      </w:r>
      <w:proofErr w:type="spellStart"/>
      <w:r w:rsidRPr="00CC3E59">
        <w:rPr>
          <w:sz w:val="28"/>
          <w:szCs w:val="28"/>
        </w:rPr>
        <w:t>репозитория</w:t>
      </w:r>
      <w:proofErr w:type="spellEnd"/>
      <w:r w:rsidRPr="00CC3E59">
        <w:rPr>
          <w:sz w:val="28"/>
          <w:szCs w:val="28"/>
        </w:rPr>
        <w:t>.</w:t>
      </w:r>
    </w:p>
    <w:p w:rsidR="00CC3E59" w:rsidRDefault="00CC3E59">
      <w:pPr>
        <w:spacing w:after="200" w:line="276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:rsidR="00CC3E59" w:rsidRPr="00CC3E59" w:rsidRDefault="00CC3E59" w:rsidP="00CC3E59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</w:rPr>
      </w:pPr>
      <w:r w:rsidRPr="00CC3E59">
        <w:rPr>
          <w:rFonts w:cs="Times New Roman"/>
          <w:sz w:val="28"/>
        </w:rPr>
        <w:lastRenderedPageBreak/>
        <w:t xml:space="preserve">Добавление </w:t>
      </w:r>
      <w:proofErr w:type="gramStart"/>
      <w:r w:rsidRPr="00CC3E59">
        <w:rPr>
          <w:rFonts w:cs="Times New Roman"/>
          <w:sz w:val="28"/>
        </w:rPr>
        <w:t>удаленного</w:t>
      </w:r>
      <w:proofErr w:type="gramEnd"/>
      <w:r w:rsidRPr="00CC3E59">
        <w:rPr>
          <w:rFonts w:cs="Times New Roman"/>
          <w:sz w:val="28"/>
        </w:rPr>
        <w:t xml:space="preserve"> </w:t>
      </w:r>
      <w:proofErr w:type="spellStart"/>
      <w:r w:rsidRPr="00CC3E59">
        <w:rPr>
          <w:rFonts w:cs="Times New Roman"/>
          <w:sz w:val="28"/>
        </w:rPr>
        <w:t>репозитория</w:t>
      </w:r>
      <w:proofErr w:type="spellEnd"/>
    </w:p>
    <w:p w:rsidR="00CC3E59" w:rsidRPr="00CC3E59" w:rsidRDefault="00CC3E59" w:rsidP="00CC3E59">
      <w:pPr>
        <w:pStyle w:val="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C3E59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д</w:t>
      </w:r>
      <w:r w:rsidRPr="00CC3E59">
        <w:rPr>
          <w:b w:val="0"/>
          <w:sz w:val="28"/>
          <w:szCs w:val="28"/>
        </w:rPr>
        <w:t xml:space="preserve">обавить </w:t>
      </w:r>
      <w:proofErr w:type="gramStart"/>
      <w:r w:rsidRPr="00CC3E59">
        <w:rPr>
          <w:b w:val="0"/>
          <w:sz w:val="28"/>
          <w:szCs w:val="28"/>
        </w:rPr>
        <w:t>чистый</w:t>
      </w:r>
      <w:proofErr w:type="gramEnd"/>
      <w:r w:rsidRPr="00CC3E59">
        <w:rPr>
          <w:b w:val="0"/>
          <w:sz w:val="28"/>
          <w:szCs w:val="28"/>
        </w:rPr>
        <w:t xml:space="preserve"> </w:t>
      </w:r>
      <w:proofErr w:type="spellStart"/>
      <w:r w:rsidRPr="00CC3E59">
        <w:rPr>
          <w:b w:val="0"/>
          <w:sz w:val="28"/>
          <w:szCs w:val="28"/>
        </w:rPr>
        <w:t>репозиторий</w:t>
      </w:r>
      <w:proofErr w:type="spellEnd"/>
      <w:r w:rsidRPr="00CC3E59">
        <w:rPr>
          <w:b w:val="0"/>
          <w:sz w:val="28"/>
          <w:szCs w:val="28"/>
        </w:rPr>
        <w:t xml:space="preserve"> в качестве удаленного </w:t>
      </w:r>
      <w:proofErr w:type="spellStart"/>
      <w:r w:rsidRPr="00CC3E59">
        <w:rPr>
          <w:b w:val="0"/>
          <w:sz w:val="28"/>
          <w:szCs w:val="28"/>
        </w:rPr>
        <w:t>репозитория</w:t>
      </w:r>
      <w:proofErr w:type="spellEnd"/>
      <w:r w:rsidRPr="00CC3E59">
        <w:rPr>
          <w:b w:val="0"/>
          <w:sz w:val="28"/>
          <w:szCs w:val="28"/>
        </w:rPr>
        <w:t xml:space="preserve"> к нашему оригинальному </w:t>
      </w:r>
      <w:proofErr w:type="spellStart"/>
      <w:r w:rsidRPr="00CC3E59">
        <w:rPr>
          <w:b w:val="0"/>
          <w:sz w:val="28"/>
          <w:szCs w:val="28"/>
        </w:rPr>
        <w:t>репозиторию</w:t>
      </w:r>
      <w:proofErr w:type="spellEnd"/>
      <w:r w:rsidRPr="00CC3E59">
        <w:rPr>
          <w:b w:val="0"/>
          <w:sz w:val="28"/>
          <w:szCs w:val="28"/>
        </w:rPr>
        <w:t>.</w:t>
      </w:r>
    </w:p>
    <w:p w:rsidR="00CC3E59" w:rsidRPr="00CC3E59" w:rsidRDefault="00CC3E59" w:rsidP="00CC3E59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E59">
        <w:rPr>
          <w:sz w:val="28"/>
          <w:szCs w:val="28"/>
        </w:rPr>
        <w:t xml:space="preserve">Давайте добавим </w:t>
      </w:r>
      <w:proofErr w:type="spellStart"/>
      <w:r w:rsidRPr="00CC3E59">
        <w:rPr>
          <w:sz w:val="28"/>
          <w:szCs w:val="28"/>
        </w:rPr>
        <w:t>репозиторий</w:t>
      </w:r>
      <w:proofErr w:type="spellEnd"/>
      <w:r w:rsidRPr="00CC3E59">
        <w:rPr>
          <w:sz w:val="28"/>
          <w:szCs w:val="28"/>
        </w:rPr>
        <w:t xml:space="preserve"> </w:t>
      </w:r>
      <w:proofErr w:type="spellStart"/>
      <w:r w:rsidRPr="00CC3E59">
        <w:rPr>
          <w:sz w:val="28"/>
          <w:szCs w:val="28"/>
        </w:rPr>
        <w:t>hello.git</w:t>
      </w:r>
      <w:proofErr w:type="spellEnd"/>
      <w:r w:rsidRPr="00CC3E59">
        <w:rPr>
          <w:sz w:val="28"/>
          <w:szCs w:val="28"/>
        </w:rPr>
        <w:t xml:space="preserve"> к нашему оригинальному </w:t>
      </w:r>
      <w:proofErr w:type="spellStart"/>
      <w:r w:rsidRPr="00CC3E59">
        <w:rPr>
          <w:sz w:val="28"/>
          <w:szCs w:val="28"/>
        </w:rPr>
        <w:t>репозиторию</w:t>
      </w:r>
      <w:proofErr w:type="spellEnd"/>
      <w:r w:rsidRPr="00CC3E59">
        <w:rPr>
          <w:sz w:val="28"/>
          <w:szCs w:val="28"/>
        </w:rPr>
        <w:t>.</w:t>
      </w:r>
    </w:p>
    <w:p w:rsidR="00CC3E59" w:rsidRPr="00CC3E59" w:rsidRDefault="00CC3E59" w:rsidP="00CC3E59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CC3E59">
        <w:rPr>
          <w:caps/>
          <w:sz w:val="28"/>
          <w:szCs w:val="28"/>
        </w:rPr>
        <w:t>ВЫПОЛНИТЕ</w:t>
      </w:r>
      <w:r w:rsidRPr="00CC3E59">
        <w:rPr>
          <w:caps/>
          <w:sz w:val="28"/>
          <w:szCs w:val="28"/>
          <w:lang w:val="en-US"/>
        </w:rPr>
        <w:t>:</w:t>
      </w:r>
    </w:p>
    <w:p w:rsidR="00CC3E59" w:rsidRPr="00CC3E59" w:rsidRDefault="00CC3E59" w:rsidP="00CC3E59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CC3E59">
        <w:rPr>
          <w:sz w:val="24"/>
          <w:szCs w:val="28"/>
          <w:lang w:val="en-US"/>
        </w:rPr>
        <w:t>cd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hello</w:t>
      </w:r>
    </w:p>
    <w:p w:rsidR="00CC3E59" w:rsidRPr="00CC3E59" w:rsidRDefault="00CC3E59" w:rsidP="00CC3E59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CC3E59">
        <w:rPr>
          <w:sz w:val="24"/>
          <w:szCs w:val="28"/>
          <w:lang w:val="en-US"/>
        </w:rPr>
        <w:t>git</w:t>
      </w:r>
      <w:proofErr w:type="spellEnd"/>
      <w:proofErr w:type="gramEnd"/>
      <w:r w:rsidRPr="00CC3E59">
        <w:rPr>
          <w:sz w:val="24"/>
          <w:szCs w:val="28"/>
          <w:lang w:val="en-US"/>
        </w:rPr>
        <w:t xml:space="preserve"> remote add shared ../hello.git</w:t>
      </w:r>
    </w:p>
    <w:p w:rsidR="00CC3E59" w:rsidRPr="00CC3E59" w:rsidRDefault="00CC3E59" w:rsidP="00CC3E59">
      <w:pPr>
        <w:pStyle w:val="a5"/>
        <w:shd w:val="clear" w:color="auto" w:fill="FFFFFF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CC3E59">
        <w:rPr>
          <w:rStyle w:val="caps"/>
          <w:b/>
          <w:bCs/>
          <w:color w:val="FF0000"/>
          <w:sz w:val="28"/>
          <w:szCs w:val="28"/>
        </w:rPr>
        <w:t>Примечание</w:t>
      </w:r>
      <w:r w:rsidRPr="00CC3E59">
        <w:rPr>
          <w:rStyle w:val="a4"/>
          <w:color w:val="FF0000"/>
          <w:sz w:val="28"/>
          <w:szCs w:val="28"/>
        </w:rPr>
        <w:t xml:space="preserve">: Сейчас мы находимся в </w:t>
      </w:r>
      <w:proofErr w:type="spellStart"/>
      <w:r w:rsidRPr="00CC3E59">
        <w:rPr>
          <w:rStyle w:val="a4"/>
          <w:color w:val="FF0000"/>
          <w:sz w:val="28"/>
          <w:szCs w:val="28"/>
        </w:rPr>
        <w:t>репозитории</w:t>
      </w:r>
      <w:proofErr w:type="spellEnd"/>
      <w:r w:rsidRPr="00CC3E59">
        <w:rPr>
          <w:rStyle w:val="a4"/>
          <w:color w:val="FF0000"/>
          <w:sz w:val="28"/>
          <w:szCs w:val="28"/>
        </w:rPr>
        <w:t> </w:t>
      </w:r>
      <w:proofErr w:type="spellStart"/>
      <w:ins w:id="0" w:author="Unknown">
        <w:r w:rsidRPr="00816A92">
          <w:rPr>
            <w:rStyle w:val="a4"/>
            <w:color w:val="FF0000"/>
            <w:sz w:val="28"/>
            <w:szCs w:val="28"/>
          </w:rPr>
          <w:t>hello</w:t>
        </w:r>
      </w:ins>
      <w:proofErr w:type="spellEnd"/>
      <w:r w:rsidRPr="00816A92">
        <w:rPr>
          <w:rStyle w:val="a4"/>
          <w:color w:val="FF0000"/>
          <w:sz w:val="28"/>
          <w:szCs w:val="28"/>
        </w:rPr>
        <w:t>.</w:t>
      </w:r>
    </w:p>
    <w:p w:rsidR="00CC3E59" w:rsidRDefault="00CC3E59" w:rsidP="00CC3E59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816A92" w:rsidRPr="00816A92" w:rsidRDefault="00816A92" w:rsidP="00816A92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</w:rPr>
      </w:pPr>
      <w:r w:rsidRPr="00816A92">
        <w:rPr>
          <w:rFonts w:cs="Times New Roman"/>
          <w:sz w:val="28"/>
        </w:rPr>
        <w:t>Отправка изменений</w:t>
      </w:r>
    </w:p>
    <w:p w:rsidR="00816A92" w:rsidRPr="00816A92" w:rsidRDefault="00816A92" w:rsidP="00816A92">
      <w:pPr>
        <w:pStyle w:val="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16A92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816A92">
        <w:rPr>
          <w:b w:val="0"/>
          <w:sz w:val="28"/>
          <w:szCs w:val="28"/>
        </w:rPr>
        <w:t xml:space="preserve">научиться отправлять изменения в </w:t>
      </w:r>
      <w:proofErr w:type="gramStart"/>
      <w:r w:rsidRPr="00816A92">
        <w:rPr>
          <w:b w:val="0"/>
          <w:sz w:val="28"/>
          <w:szCs w:val="28"/>
        </w:rPr>
        <w:t>удаленный</w:t>
      </w:r>
      <w:proofErr w:type="gramEnd"/>
      <w:r w:rsidRPr="00816A92">
        <w:rPr>
          <w:b w:val="0"/>
          <w:sz w:val="28"/>
          <w:szCs w:val="28"/>
        </w:rPr>
        <w:t xml:space="preserve"> </w:t>
      </w:r>
      <w:proofErr w:type="spellStart"/>
      <w:r w:rsidRPr="00816A92">
        <w:rPr>
          <w:b w:val="0"/>
          <w:sz w:val="28"/>
          <w:szCs w:val="28"/>
        </w:rPr>
        <w:t>репозиторий</w:t>
      </w:r>
      <w:proofErr w:type="spellEnd"/>
      <w:r w:rsidRPr="00816A92">
        <w:rPr>
          <w:b w:val="0"/>
          <w:sz w:val="28"/>
          <w:szCs w:val="28"/>
        </w:rPr>
        <w:t>.</w:t>
      </w:r>
    </w:p>
    <w:p w:rsidR="00816A92" w:rsidRPr="00816A92" w:rsidRDefault="00816A92" w:rsidP="00816A92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16A92">
        <w:rPr>
          <w:sz w:val="28"/>
          <w:szCs w:val="28"/>
        </w:rPr>
        <w:t xml:space="preserve">Так как чистые </w:t>
      </w:r>
      <w:proofErr w:type="spellStart"/>
      <w:r w:rsidRPr="00816A92">
        <w:rPr>
          <w:sz w:val="28"/>
          <w:szCs w:val="28"/>
        </w:rPr>
        <w:t>репозитории</w:t>
      </w:r>
      <w:proofErr w:type="spellEnd"/>
      <w:r w:rsidRPr="00816A92">
        <w:rPr>
          <w:sz w:val="28"/>
          <w:szCs w:val="28"/>
        </w:rPr>
        <w:t xml:space="preserve">, как правило, </w:t>
      </w:r>
      <w:proofErr w:type="spellStart"/>
      <w:r w:rsidRPr="00816A92">
        <w:rPr>
          <w:sz w:val="28"/>
          <w:szCs w:val="28"/>
        </w:rPr>
        <w:t>расшариваются</w:t>
      </w:r>
      <w:proofErr w:type="spellEnd"/>
      <w:r w:rsidRPr="00816A92">
        <w:rPr>
          <w:sz w:val="28"/>
          <w:szCs w:val="28"/>
        </w:rPr>
        <w:t xml:space="preserve"> на каком-нибудь сетевом сервере, нам необходимо отправить наши изменения в другие </w:t>
      </w:r>
      <w:proofErr w:type="spellStart"/>
      <w:r w:rsidRPr="00816A92">
        <w:rPr>
          <w:sz w:val="28"/>
          <w:szCs w:val="28"/>
        </w:rPr>
        <w:t>репозитории</w:t>
      </w:r>
      <w:proofErr w:type="spellEnd"/>
      <w:r w:rsidRPr="00816A92">
        <w:rPr>
          <w:sz w:val="28"/>
          <w:szCs w:val="28"/>
        </w:rPr>
        <w:t>.</w:t>
      </w:r>
    </w:p>
    <w:p w:rsidR="00816A92" w:rsidRPr="00816A92" w:rsidRDefault="00816A92" w:rsidP="00816A92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16A92">
        <w:rPr>
          <w:sz w:val="28"/>
          <w:szCs w:val="28"/>
        </w:rPr>
        <w:t>Начнем с создания изменения для отправки. Отредактируйте файл </w:t>
      </w:r>
      <w:r w:rsidRPr="00816A92">
        <w:rPr>
          <w:rStyle w:val="caps"/>
          <w:sz w:val="28"/>
          <w:szCs w:val="28"/>
        </w:rPr>
        <w:t>README</w:t>
      </w:r>
      <w:r w:rsidRPr="00816A92">
        <w:rPr>
          <w:sz w:val="28"/>
          <w:szCs w:val="28"/>
        </w:rPr>
        <w:t xml:space="preserve"> и сделайте </w:t>
      </w:r>
      <w:proofErr w:type="spellStart"/>
      <w:r w:rsidRPr="00816A92">
        <w:rPr>
          <w:sz w:val="28"/>
          <w:szCs w:val="28"/>
        </w:rPr>
        <w:t>коммит</w:t>
      </w:r>
      <w:proofErr w:type="spellEnd"/>
    </w:p>
    <w:p w:rsidR="00816A92" w:rsidRPr="00816A92" w:rsidRDefault="00816A92" w:rsidP="00816A92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816A92">
        <w:rPr>
          <w:caps/>
          <w:sz w:val="28"/>
          <w:szCs w:val="28"/>
        </w:rPr>
        <w:t>ФАЙЛ</w:t>
      </w:r>
      <w:r w:rsidRPr="00816A92">
        <w:rPr>
          <w:caps/>
          <w:sz w:val="28"/>
          <w:szCs w:val="28"/>
          <w:lang w:val="en-US"/>
        </w:rPr>
        <w:t>: </w:t>
      </w:r>
      <w:r w:rsidRPr="00816A92">
        <w:rPr>
          <w:rStyle w:val="caps"/>
          <w:i/>
          <w:iCs/>
          <w:caps/>
          <w:sz w:val="28"/>
          <w:szCs w:val="28"/>
          <w:lang w:val="en-US"/>
        </w:rPr>
        <w:t>README</w:t>
      </w:r>
    </w:p>
    <w:p w:rsidR="00816A92" w:rsidRPr="00816A92" w:rsidRDefault="00816A92" w:rsidP="00816A92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816A92">
        <w:rPr>
          <w:sz w:val="24"/>
          <w:szCs w:val="28"/>
          <w:lang w:val="en-US"/>
        </w:rPr>
        <w:t xml:space="preserve">This is the Hello World example from the </w:t>
      </w:r>
      <w:proofErr w:type="spellStart"/>
      <w:r w:rsidRPr="00816A92">
        <w:rPr>
          <w:sz w:val="24"/>
          <w:szCs w:val="28"/>
          <w:lang w:val="en-US"/>
        </w:rPr>
        <w:t>git</w:t>
      </w:r>
      <w:proofErr w:type="spellEnd"/>
      <w:r w:rsidRPr="00816A92">
        <w:rPr>
          <w:sz w:val="24"/>
          <w:szCs w:val="28"/>
          <w:lang w:val="en-US"/>
        </w:rPr>
        <w:t xml:space="preserve"> tutorial.</w:t>
      </w:r>
    </w:p>
    <w:p w:rsidR="00816A92" w:rsidRPr="00816A92" w:rsidRDefault="00816A92" w:rsidP="00816A92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816A92">
        <w:rPr>
          <w:sz w:val="24"/>
          <w:szCs w:val="28"/>
          <w:lang w:val="en-US"/>
        </w:rPr>
        <w:t>(Changed in the original and pushed to shared)</w:t>
      </w:r>
    </w:p>
    <w:p w:rsidR="00816A92" w:rsidRPr="00816A92" w:rsidRDefault="00816A92" w:rsidP="00816A92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</w:rPr>
      </w:pPr>
      <w:r w:rsidRPr="00816A92">
        <w:rPr>
          <w:caps/>
          <w:sz w:val="28"/>
          <w:szCs w:val="28"/>
        </w:rPr>
        <w:t>ВЫПОЛНИТЕ:</w:t>
      </w:r>
    </w:p>
    <w:p w:rsidR="00816A92" w:rsidRPr="00816A92" w:rsidRDefault="00816A92" w:rsidP="00816A92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816A92">
        <w:rPr>
          <w:sz w:val="24"/>
          <w:szCs w:val="28"/>
          <w:lang w:val="en-US"/>
        </w:rPr>
        <w:t>git</w:t>
      </w:r>
      <w:proofErr w:type="spellEnd"/>
      <w:proofErr w:type="gramEnd"/>
      <w:r w:rsidRPr="00816A92">
        <w:rPr>
          <w:sz w:val="24"/>
          <w:szCs w:val="28"/>
          <w:lang w:val="en-US"/>
        </w:rPr>
        <w:t xml:space="preserve"> checkout master</w:t>
      </w:r>
    </w:p>
    <w:p w:rsidR="00816A92" w:rsidRPr="00816A92" w:rsidRDefault="00816A92" w:rsidP="00816A92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816A92">
        <w:rPr>
          <w:sz w:val="24"/>
          <w:szCs w:val="28"/>
          <w:lang w:val="en-US"/>
        </w:rPr>
        <w:t>git</w:t>
      </w:r>
      <w:proofErr w:type="spellEnd"/>
      <w:proofErr w:type="gramEnd"/>
      <w:r w:rsidRPr="00816A92">
        <w:rPr>
          <w:sz w:val="24"/>
          <w:szCs w:val="28"/>
          <w:lang w:val="en-US"/>
        </w:rPr>
        <w:t xml:space="preserve"> add README</w:t>
      </w:r>
    </w:p>
    <w:p w:rsidR="00816A92" w:rsidRPr="00816A92" w:rsidRDefault="00816A92" w:rsidP="00816A92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816A92">
        <w:rPr>
          <w:sz w:val="24"/>
          <w:szCs w:val="28"/>
          <w:lang w:val="en-US"/>
        </w:rPr>
        <w:t>git</w:t>
      </w:r>
      <w:proofErr w:type="spellEnd"/>
      <w:proofErr w:type="gramEnd"/>
      <w:r w:rsidRPr="00816A92">
        <w:rPr>
          <w:sz w:val="24"/>
          <w:szCs w:val="28"/>
          <w:lang w:val="en-US"/>
        </w:rPr>
        <w:t xml:space="preserve"> commit -m "Added shared comment to readme"</w:t>
      </w:r>
    </w:p>
    <w:p w:rsidR="00816A92" w:rsidRPr="00816A92" w:rsidRDefault="00816A92" w:rsidP="00816A92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16A92">
        <w:rPr>
          <w:sz w:val="28"/>
          <w:szCs w:val="28"/>
        </w:rPr>
        <w:t xml:space="preserve">Теперь отправьте изменения в </w:t>
      </w:r>
      <w:proofErr w:type="gramStart"/>
      <w:r w:rsidRPr="00816A92">
        <w:rPr>
          <w:sz w:val="28"/>
          <w:szCs w:val="28"/>
        </w:rPr>
        <w:t>общий</w:t>
      </w:r>
      <w:proofErr w:type="gramEnd"/>
      <w:r w:rsidRPr="00816A92">
        <w:rPr>
          <w:sz w:val="28"/>
          <w:szCs w:val="28"/>
        </w:rPr>
        <w:t xml:space="preserve"> </w:t>
      </w:r>
      <w:proofErr w:type="spellStart"/>
      <w:r w:rsidRPr="00816A92">
        <w:rPr>
          <w:sz w:val="28"/>
          <w:szCs w:val="28"/>
        </w:rPr>
        <w:t>репозиторий</w:t>
      </w:r>
      <w:proofErr w:type="spellEnd"/>
      <w:r w:rsidRPr="00816A92">
        <w:rPr>
          <w:sz w:val="28"/>
          <w:szCs w:val="28"/>
        </w:rPr>
        <w:t>.</w:t>
      </w:r>
    </w:p>
    <w:p w:rsidR="00816A92" w:rsidRPr="00816A92" w:rsidRDefault="00816A92" w:rsidP="00816A92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</w:rPr>
      </w:pPr>
      <w:r w:rsidRPr="00816A92">
        <w:rPr>
          <w:caps/>
          <w:sz w:val="28"/>
          <w:szCs w:val="28"/>
        </w:rPr>
        <w:t>ВЫПОЛНИТЕ:</w:t>
      </w:r>
    </w:p>
    <w:p w:rsidR="00816A92" w:rsidRPr="00816A92" w:rsidRDefault="00816A92" w:rsidP="00816A92">
      <w:pPr>
        <w:pStyle w:val="HTML"/>
        <w:jc w:val="both"/>
        <w:rPr>
          <w:sz w:val="24"/>
          <w:szCs w:val="28"/>
        </w:rPr>
      </w:pPr>
      <w:proofErr w:type="spellStart"/>
      <w:r w:rsidRPr="00816A92">
        <w:rPr>
          <w:sz w:val="24"/>
          <w:szCs w:val="28"/>
        </w:rPr>
        <w:t>git</w:t>
      </w:r>
      <w:proofErr w:type="spellEnd"/>
      <w:r w:rsidRPr="00816A92">
        <w:rPr>
          <w:sz w:val="24"/>
          <w:szCs w:val="28"/>
        </w:rPr>
        <w:t xml:space="preserve"> </w:t>
      </w:r>
      <w:proofErr w:type="spellStart"/>
      <w:r w:rsidRPr="00816A92">
        <w:rPr>
          <w:sz w:val="24"/>
          <w:szCs w:val="28"/>
        </w:rPr>
        <w:t>push</w:t>
      </w:r>
      <w:proofErr w:type="spellEnd"/>
      <w:r w:rsidRPr="00816A92">
        <w:rPr>
          <w:sz w:val="24"/>
          <w:szCs w:val="28"/>
        </w:rPr>
        <w:t xml:space="preserve"> </w:t>
      </w:r>
      <w:proofErr w:type="spellStart"/>
      <w:r w:rsidRPr="00816A92">
        <w:rPr>
          <w:sz w:val="24"/>
          <w:szCs w:val="28"/>
        </w:rPr>
        <w:t>shared</w:t>
      </w:r>
      <w:proofErr w:type="spellEnd"/>
      <w:r w:rsidRPr="00816A92">
        <w:rPr>
          <w:sz w:val="24"/>
          <w:szCs w:val="28"/>
        </w:rPr>
        <w:t xml:space="preserve"> </w:t>
      </w:r>
      <w:proofErr w:type="spellStart"/>
      <w:r w:rsidRPr="00816A92">
        <w:rPr>
          <w:sz w:val="24"/>
          <w:szCs w:val="28"/>
        </w:rPr>
        <w:t>master</w:t>
      </w:r>
      <w:proofErr w:type="spellEnd"/>
    </w:p>
    <w:p w:rsidR="00816A92" w:rsidRPr="00816A92" w:rsidRDefault="00816A92" w:rsidP="00816A92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16A92">
        <w:rPr>
          <w:rStyle w:val="a3"/>
          <w:sz w:val="28"/>
          <w:szCs w:val="28"/>
        </w:rPr>
        <w:t>Общим</w:t>
      </w:r>
      <w:r w:rsidRPr="00816A92">
        <w:rPr>
          <w:sz w:val="28"/>
          <w:szCs w:val="28"/>
        </w:rPr>
        <w:t xml:space="preserve"> называется </w:t>
      </w:r>
      <w:proofErr w:type="spellStart"/>
      <w:r w:rsidRPr="00816A92">
        <w:rPr>
          <w:sz w:val="28"/>
          <w:szCs w:val="28"/>
        </w:rPr>
        <w:t>репозиторий</w:t>
      </w:r>
      <w:proofErr w:type="spellEnd"/>
      <w:r w:rsidRPr="00816A92">
        <w:rPr>
          <w:sz w:val="28"/>
          <w:szCs w:val="28"/>
        </w:rPr>
        <w:t xml:space="preserve">, </w:t>
      </w:r>
      <w:proofErr w:type="gramStart"/>
      <w:r w:rsidRPr="00816A92">
        <w:rPr>
          <w:sz w:val="28"/>
          <w:szCs w:val="28"/>
        </w:rPr>
        <w:t>получающий</w:t>
      </w:r>
      <w:proofErr w:type="gramEnd"/>
      <w:r w:rsidRPr="00816A92">
        <w:rPr>
          <w:sz w:val="28"/>
          <w:szCs w:val="28"/>
        </w:rPr>
        <w:t xml:space="preserve"> отправленные нами изменения. (Помните, мы добавили его в качестве удаленного </w:t>
      </w:r>
      <w:proofErr w:type="spellStart"/>
      <w:r w:rsidRPr="00816A92">
        <w:rPr>
          <w:sz w:val="28"/>
          <w:szCs w:val="28"/>
        </w:rPr>
        <w:t>репозитория</w:t>
      </w:r>
      <w:proofErr w:type="spellEnd"/>
      <w:r w:rsidRPr="00816A92">
        <w:rPr>
          <w:sz w:val="28"/>
          <w:szCs w:val="28"/>
        </w:rPr>
        <w:t xml:space="preserve"> в предыдущем уроке.)</w:t>
      </w:r>
    </w:p>
    <w:p w:rsidR="00816A92" w:rsidRPr="00816A92" w:rsidRDefault="00816A92" w:rsidP="00816A92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816A92">
        <w:rPr>
          <w:caps/>
          <w:sz w:val="28"/>
          <w:szCs w:val="28"/>
        </w:rPr>
        <w:t>РЕЗУЛЬТАТ</w:t>
      </w:r>
      <w:r w:rsidRPr="00816A92">
        <w:rPr>
          <w:caps/>
          <w:sz w:val="28"/>
          <w:szCs w:val="28"/>
          <w:lang w:val="en-US"/>
        </w:rPr>
        <w:t>:</w:t>
      </w:r>
    </w:p>
    <w:p w:rsidR="00816A92" w:rsidRPr="00816A92" w:rsidRDefault="00816A92" w:rsidP="00816A92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r w:rsidRPr="00816A92">
        <w:rPr>
          <w:sz w:val="24"/>
          <w:szCs w:val="28"/>
          <w:lang w:val="en-US"/>
        </w:rPr>
        <w:t xml:space="preserve">$ </w:t>
      </w:r>
      <w:proofErr w:type="spellStart"/>
      <w:proofErr w:type="gramStart"/>
      <w:r w:rsidRPr="00816A92">
        <w:rPr>
          <w:sz w:val="24"/>
          <w:szCs w:val="28"/>
          <w:lang w:val="en-US"/>
        </w:rPr>
        <w:t>git</w:t>
      </w:r>
      <w:proofErr w:type="spellEnd"/>
      <w:proofErr w:type="gramEnd"/>
      <w:r w:rsidRPr="00816A92">
        <w:rPr>
          <w:sz w:val="24"/>
          <w:szCs w:val="28"/>
          <w:lang w:val="en-US"/>
        </w:rPr>
        <w:t xml:space="preserve"> push shared master</w:t>
      </w:r>
    </w:p>
    <w:p w:rsidR="00816A92" w:rsidRPr="00816A92" w:rsidRDefault="00816A92" w:rsidP="00816A92">
      <w:pPr>
        <w:pStyle w:val="HTML"/>
        <w:shd w:val="clear" w:color="auto" w:fill="ECF0F1"/>
        <w:jc w:val="both"/>
        <w:rPr>
          <w:sz w:val="24"/>
          <w:szCs w:val="28"/>
          <w:lang w:val="en-US"/>
        </w:rPr>
      </w:pPr>
      <w:proofErr w:type="gramStart"/>
      <w:r w:rsidRPr="00816A92">
        <w:rPr>
          <w:sz w:val="24"/>
          <w:szCs w:val="28"/>
          <w:lang w:val="en-US"/>
        </w:rPr>
        <w:t>To ..</w:t>
      </w:r>
      <w:proofErr w:type="gramEnd"/>
      <w:r w:rsidRPr="00816A92">
        <w:rPr>
          <w:sz w:val="24"/>
          <w:szCs w:val="28"/>
          <w:lang w:val="en-US"/>
        </w:rPr>
        <w:t>/hello.git</w:t>
      </w:r>
    </w:p>
    <w:p w:rsidR="00816A92" w:rsidRPr="00816A92" w:rsidRDefault="00816A92" w:rsidP="00816A92">
      <w:pPr>
        <w:pStyle w:val="HTML"/>
        <w:shd w:val="clear" w:color="auto" w:fill="ECF0F1"/>
        <w:jc w:val="both"/>
        <w:rPr>
          <w:sz w:val="24"/>
          <w:szCs w:val="28"/>
        </w:rPr>
      </w:pPr>
      <w:r w:rsidRPr="00816A92">
        <w:rPr>
          <w:sz w:val="24"/>
          <w:szCs w:val="28"/>
          <w:lang w:val="en-US"/>
        </w:rPr>
        <w:t xml:space="preserve">   </w:t>
      </w:r>
      <w:r w:rsidRPr="00816A92">
        <w:rPr>
          <w:sz w:val="24"/>
          <w:szCs w:val="28"/>
        </w:rPr>
        <w:t xml:space="preserve">2faa4ea..79f507c  </w:t>
      </w:r>
      <w:proofErr w:type="spellStart"/>
      <w:r w:rsidRPr="00816A92">
        <w:rPr>
          <w:sz w:val="24"/>
          <w:szCs w:val="28"/>
        </w:rPr>
        <w:t>master</w:t>
      </w:r>
      <w:proofErr w:type="spellEnd"/>
      <w:r w:rsidRPr="00816A92">
        <w:rPr>
          <w:sz w:val="24"/>
          <w:szCs w:val="28"/>
        </w:rPr>
        <w:t xml:space="preserve"> -&gt; </w:t>
      </w:r>
      <w:proofErr w:type="spellStart"/>
      <w:r w:rsidRPr="00816A92">
        <w:rPr>
          <w:sz w:val="24"/>
          <w:szCs w:val="28"/>
        </w:rPr>
        <w:t>master</w:t>
      </w:r>
      <w:proofErr w:type="spellEnd"/>
    </w:p>
    <w:p w:rsidR="00816A92" w:rsidRPr="00816A92" w:rsidRDefault="00816A92" w:rsidP="00816A92">
      <w:pPr>
        <w:pStyle w:val="note"/>
        <w:shd w:val="clear" w:color="auto" w:fill="FFFFFF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816A92">
        <w:rPr>
          <w:rStyle w:val="caps"/>
          <w:b/>
          <w:bCs/>
          <w:color w:val="FF0000"/>
          <w:sz w:val="28"/>
          <w:szCs w:val="28"/>
        </w:rPr>
        <w:t>Примечание</w:t>
      </w:r>
      <w:r w:rsidRPr="00816A92">
        <w:rPr>
          <w:rStyle w:val="a4"/>
          <w:color w:val="FF0000"/>
          <w:sz w:val="28"/>
          <w:szCs w:val="28"/>
        </w:rPr>
        <w:t>:</w:t>
      </w:r>
      <w:r w:rsidRPr="00816A92">
        <w:rPr>
          <w:color w:val="FF0000"/>
          <w:sz w:val="28"/>
          <w:szCs w:val="28"/>
        </w:rPr>
        <w:t xml:space="preserve"> Мы должны были явно указать ветку </w:t>
      </w:r>
      <w:proofErr w:type="spellStart"/>
      <w:r w:rsidRPr="00816A92">
        <w:rPr>
          <w:color w:val="FF0000"/>
          <w:sz w:val="28"/>
          <w:szCs w:val="28"/>
        </w:rPr>
        <w:t>master</w:t>
      </w:r>
      <w:proofErr w:type="spellEnd"/>
      <w:r w:rsidRPr="00816A92">
        <w:rPr>
          <w:color w:val="FF0000"/>
          <w:sz w:val="28"/>
          <w:szCs w:val="28"/>
        </w:rPr>
        <w:t xml:space="preserve"> для отправки изменений. Это можно настроить автоматически, но я все время забываю нужные команды. Для более простого управления удаленными ветками переключитесь в «</w:t>
      </w:r>
      <w:proofErr w:type="spellStart"/>
      <w:r w:rsidRPr="00816A92">
        <w:rPr>
          <w:color w:val="FF0000"/>
          <w:sz w:val="28"/>
          <w:szCs w:val="28"/>
        </w:rPr>
        <w:t>Git</w:t>
      </w:r>
      <w:proofErr w:type="spellEnd"/>
      <w:r w:rsidRPr="00816A92">
        <w:rPr>
          <w:color w:val="FF0000"/>
          <w:sz w:val="28"/>
          <w:szCs w:val="28"/>
        </w:rPr>
        <w:t xml:space="preserve"> </w:t>
      </w:r>
      <w:proofErr w:type="spellStart"/>
      <w:r w:rsidRPr="00816A92">
        <w:rPr>
          <w:color w:val="FF0000"/>
          <w:sz w:val="28"/>
          <w:szCs w:val="28"/>
        </w:rPr>
        <w:t>Remote</w:t>
      </w:r>
      <w:proofErr w:type="spellEnd"/>
      <w:r w:rsidRPr="00816A92">
        <w:rPr>
          <w:color w:val="FF0000"/>
          <w:sz w:val="28"/>
          <w:szCs w:val="28"/>
        </w:rPr>
        <w:t xml:space="preserve"> </w:t>
      </w:r>
      <w:proofErr w:type="spellStart"/>
      <w:r w:rsidRPr="00816A92">
        <w:rPr>
          <w:color w:val="FF0000"/>
          <w:sz w:val="28"/>
          <w:szCs w:val="28"/>
        </w:rPr>
        <w:t>Branch</w:t>
      </w:r>
      <w:proofErr w:type="spellEnd"/>
      <w:r w:rsidRPr="00816A92">
        <w:rPr>
          <w:color w:val="FF0000"/>
          <w:sz w:val="28"/>
          <w:szCs w:val="28"/>
        </w:rPr>
        <w:t>».</w:t>
      </w:r>
    </w:p>
    <w:p w:rsidR="00816A92" w:rsidRPr="00CC3E59" w:rsidRDefault="00816A92" w:rsidP="00CC3E59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816A92" w:rsidRPr="00816A92" w:rsidRDefault="00816A92" w:rsidP="00816A92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</w:rPr>
      </w:pPr>
      <w:r w:rsidRPr="00816A92">
        <w:rPr>
          <w:rFonts w:cs="Times New Roman"/>
          <w:sz w:val="28"/>
        </w:rPr>
        <w:t>Извлечение общих изменений</w:t>
      </w:r>
    </w:p>
    <w:p w:rsidR="00816A92" w:rsidRPr="00816A92" w:rsidRDefault="00816A92" w:rsidP="00816A92">
      <w:pPr>
        <w:pStyle w:val="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16A92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816A92">
        <w:rPr>
          <w:b w:val="0"/>
          <w:sz w:val="28"/>
          <w:szCs w:val="28"/>
        </w:rPr>
        <w:t xml:space="preserve">научиться извлекать изменения из общего </w:t>
      </w:r>
      <w:proofErr w:type="spellStart"/>
      <w:r w:rsidRPr="00816A92">
        <w:rPr>
          <w:b w:val="0"/>
          <w:sz w:val="28"/>
          <w:szCs w:val="28"/>
        </w:rPr>
        <w:t>репозитория</w:t>
      </w:r>
      <w:proofErr w:type="spellEnd"/>
      <w:r w:rsidRPr="00816A92">
        <w:rPr>
          <w:b w:val="0"/>
          <w:sz w:val="28"/>
          <w:szCs w:val="28"/>
        </w:rPr>
        <w:t>.</w:t>
      </w:r>
    </w:p>
    <w:p w:rsidR="00816A92" w:rsidRPr="00816A92" w:rsidRDefault="00816A92" w:rsidP="00816A92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16A92">
        <w:rPr>
          <w:sz w:val="28"/>
          <w:szCs w:val="28"/>
        </w:rPr>
        <w:t xml:space="preserve">Быстро переключитесь в </w:t>
      </w:r>
      <w:proofErr w:type="gramStart"/>
      <w:r w:rsidRPr="00816A92">
        <w:rPr>
          <w:sz w:val="28"/>
          <w:szCs w:val="28"/>
        </w:rPr>
        <w:t>клонированный</w:t>
      </w:r>
      <w:proofErr w:type="gramEnd"/>
      <w:r w:rsidRPr="00816A92">
        <w:rPr>
          <w:sz w:val="28"/>
          <w:szCs w:val="28"/>
        </w:rPr>
        <w:t xml:space="preserve"> </w:t>
      </w:r>
      <w:proofErr w:type="spellStart"/>
      <w:r w:rsidRPr="00816A92">
        <w:rPr>
          <w:sz w:val="28"/>
          <w:szCs w:val="28"/>
        </w:rPr>
        <w:t>репозиторий</w:t>
      </w:r>
      <w:proofErr w:type="spellEnd"/>
      <w:r w:rsidRPr="00816A92">
        <w:rPr>
          <w:sz w:val="28"/>
          <w:szCs w:val="28"/>
        </w:rPr>
        <w:t xml:space="preserve"> и извлеките изменения, только что отправленные в общий </w:t>
      </w:r>
      <w:proofErr w:type="spellStart"/>
      <w:r w:rsidRPr="00816A92">
        <w:rPr>
          <w:sz w:val="28"/>
          <w:szCs w:val="28"/>
        </w:rPr>
        <w:t>репозиторий</w:t>
      </w:r>
      <w:proofErr w:type="spellEnd"/>
      <w:r w:rsidRPr="00816A92">
        <w:rPr>
          <w:sz w:val="28"/>
          <w:szCs w:val="28"/>
        </w:rPr>
        <w:t>.</w:t>
      </w:r>
    </w:p>
    <w:p w:rsidR="00816A92" w:rsidRPr="00816A92" w:rsidRDefault="00816A92" w:rsidP="00816A92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</w:rPr>
      </w:pPr>
      <w:r w:rsidRPr="00816A92">
        <w:rPr>
          <w:caps/>
          <w:sz w:val="28"/>
          <w:szCs w:val="28"/>
        </w:rPr>
        <w:t>ВЫПОЛНИТЕ:</w:t>
      </w:r>
    </w:p>
    <w:p w:rsidR="00816A92" w:rsidRPr="00816A92" w:rsidRDefault="00816A92" w:rsidP="00816A92">
      <w:pPr>
        <w:pStyle w:val="HTML"/>
        <w:jc w:val="both"/>
        <w:rPr>
          <w:sz w:val="24"/>
          <w:szCs w:val="28"/>
        </w:rPr>
      </w:pPr>
      <w:proofErr w:type="spellStart"/>
      <w:r w:rsidRPr="00816A92">
        <w:rPr>
          <w:sz w:val="24"/>
          <w:szCs w:val="28"/>
        </w:rPr>
        <w:t>cd</w:t>
      </w:r>
      <w:proofErr w:type="spellEnd"/>
      <w:r w:rsidRPr="00816A92">
        <w:rPr>
          <w:sz w:val="24"/>
          <w:szCs w:val="28"/>
        </w:rPr>
        <w:t xml:space="preserve"> ../</w:t>
      </w:r>
      <w:proofErr w:type="spellStart"/>
      <w:r w:rsidRPr="00816A92">
        <w:rPr>
          <w:sz w:val="24"/>
          <w:szCs w:val="28"/>
        </w:rPr>
        <w:t>cloned_hello</w:t>
      </w:r>
      <w:proofErr w:type="spellEnd"/>
    </w:p>
    <w:p w:rsidR="00816A92" w:rsidRPr="00816A92" w:rsidRDefault="00816A92" w:rsidP="00816A92">
      <w:pPr>
        <w:pStyle w:val="a5"/>
        <w:shd w:val="clear" w:color="auto" w:fill="FFFFFF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816A92">
        <w:rPr>
          <w:rStyle w:val="caps"/>
          <w:b/>
          <w:bCs/>
          <w:color w:val="FF0000"/>
          <w:sz w:val="28"/>
          <w:szCs w:val="28"/>
        </w:rPr>
        <w:t>Примечание</w:t>
      </w:r>
      <w:r w:rsidRPr="00816A92">
        <w:rPr>
          <w:rStyle w:val="a4"/>
          <w:color w:val="FF0000"/>
          <w:sz w:val="28"/>
          <w:szCs w:val="28"/>
        </w:rPr>
        <w:t xml:space="preserve">: Сейчас мы находимся в </w:t>
      </w:r>
      <w:proofErr w:type="spellStart"/>
      <w:r w:rsidRPr="00816A92">
        <w:rPr>
          <w:rStyle w:val="a4"/>
          <w:color w:val="FF0000"/>
          <w:sz w:val="28"/>
          <w:szCs w:val="28"/>
        </w:rPr>
        <w:t>репозитории</w:t>
      </w:r>
      <w:proofErr w:type="spellEnd"/>
      <w:r w:rsidRPr="00816A92">
        <w:rPr>
          <w:rStyle w:val="a4"/>
          <w:color w:val="FF0000"/>
          <w:sz w:val="28"/>
          <w:szCs w:val="28"/>
        </w:rPr>
        <w:t> </w:t>
      </w:r>
      <w:proofErr w:type="spellStart"/>
      <w:r w:rsidRPr="00816A92">
        <w:rPr>
          <w:rStyle w:val="a3"/>
          <w:b/>
          <w:bCs/>
          <w:color w:val="FF0000"/>
          <w:sz w:val="28"/>
          <w:szCs w:val="28"/>
        </w:rPr>
        <w:t>cloned_hello</w:t>
      </w:r>
      <w:proofErr w:type="spellEnd"/>
      <w:r w:rsidRPr="00816A92">
        <w:rPr>
          <w:rStyle w:val="a4"/>
          <w:color w:val="FF0000"/>
          <w:sz w:val="28"/>
          <w:szCs w:val="28"/>
        </w:rPr>
        <w:t>.</w:t>
      </w:r>
    </w:p>
    <w:p w:rsidR="00816A92" w:rsidRPr="00816A92" w:rsidRDefault="00816A92" w:rsidP="00816A92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816A92">
        <w:rPr>
          <w:sz w:val="28"/>
          <w:szCs w:val="28"/>
        </w:rPr>
        <w:t>Продолжите</w:t>
      </w:r>
      <w:r w:rsidRPr="00816A92">
        <w:rPr>
          <w:sz w:val="28"/>
          <w:szCs w:val="28"/>
          <w:lang w:val="en-US"/>
        </w:rPr>
        <w:t xml:space="preserve"> </w:t>
      </w:r>
      <w:r w:rsidRPr="00816A92">
        <w:rPr>
          <w:sz w:val="28"/>
          <w:szCs w:val="28"/>
        </w:rPr>
        <w:t>с</w:t>
      </w:r>
      <w:r w:rsidRPr="00816A92">
        <w:rPr>
          <w:sz w:val="28"/>
          <w:szCs w:val="28"/>
          <w:lang w:val="en-US"/>
        </w:rPr>
        <w:t>…</w:t>
      </w:r>
    </w:p>
    <w:p w:rsidR="00816A92" w:rsidRPr="00816A92" w:rsidRDefault="00816A92" w:rsidP="00816A92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816A92">
        <w:rPr>
          <w:caps/>
          <w:sz w:val="28"/>
          <w:szCs w:val="28"/>
        </w:rPr>
        <w:lastRenderedPageBreak/>
        <w:t>ВЫПОЛНИТЕ</w:t>
      </w:r>
      <w:r w:rsidRPr="00816A92">
        <w:rPr>
          <w:caps/>
          <w:sz w:val="28"/>
          <w:szCs w:val="28"/>
          <w:lang w:val="en-US"/>
        </w:rPr>
        <w:t>:</w:t>
      </w:r>
    </w:p>
    <w:p w:rsidR="00816A92" w:rsidRPr="00816A92" w:rsidRDefault="00816A92" w:rsidP="00816A92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816A92">
        <w:rPr>
          <w:sz w:val="24"/>
          <w:szCs w:val="28"/>
          <w:lang w:val="en-US"/>
        </w:rPr>
        <w:t>git</w:t>
      </w:r>
      <w:proofErr w:type="spellEnd"/>
      <w:proofErr w:type="gramEnd"/>
      <w:r w:rsidRPr="00816A92">
        <w:rPr>
          <w:sz w:val="24"/>
          <w:szCs w:val="28"/>
          <w:lang w:val="en-US"/>
        </w:rPr>
        <w:t xml:space="preserve"> remote add shared ../hello.git</w:t>
      </w:r>
    </w:p>
    <w:p w:rsidR="00816A92" w:rsidRPr="00816A92" w:rsidRDefault="00816A92" w:rsidP="00816A92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816A92">
        <w:rPr>
          <w:sz w:val="24"/>
          <w:szCs w:val="28"/>
          <w:lang w:val="en-US"/>
        </w:rPr>
        <w:t>git</w:t>
      </w:r>
      <w:proofErr w:type="spellEnd"/>
      <w:proofErr w:type="gramEnd"/>
      <w:r w:rsidRPr="00816A92">
        <w:rPr>
          <w:sz w:val="24"/>
          <w:szCs w:val="28"/>
          <w:lang w:val="en-US"/>
        </w:rPr>
        <w:t xml:space="preserve"> branch --track shared master</w:t>
      </w:r>
    </w:p>
    <w:p w:rsidR="00816A92" w:rsidRPr="00816A92" w:rsidRDefault="00816A92" w:rsidP="00816A92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816A92">
        <w:rPr>
          <w:sz w:val="24"/>
          <w:szCs w:val="28"/>
          <w:lang w:val="en-US"/>
        </w:rPr>
        <w:t>git</w:t>
      </w:r>
      <w:proofErr w:type="spellEnd"/>
      <w:proofErr w:type="gramEnd"/>
      <w:r w:rsidRPr="00816A92">
        <w:rPr>
          <w:sz w:val="24"/>
          <w:szCs w:val="28"/>
          <w:lang w:val="en-US"/>
        </w:rPr>
        <w:t xml:space="preserve"> pull shared master</w:t>
      </w:r>
    </w:p>
    <w:p w:rsidR="00816A92" w:rsidRPr="00816A92" w:rsidRDefault="00816A92" w:rsidP="00816A92">
      <w:pPr>
        <w:pStyle w:val="HTML"/>
        <w:jc w:val="both"/>
        <w:rPr>
          <w:sz w:val="24"/>
          <w:szCs w:val="28"/>
        </w:rPr>
      </w:pPr>
      <w:proofErr w:type="spellStart"/>
      <w:r w:rsidRPr="00816A92">
        <w:rPr>
          <w:sz w:val="24"/>
          <w:szCs w:val="28"/>
        </w:rPr>
        <w:t>cat</w:t>
      </w:r>
      <w:proofErr w:type="spellEnd"/>
      <w:r w:rsidRPr="00816A92">
        <w:rPr>
          <w:sz w:val="24"/>
          <w:szCs w:val="28"/>
        </w:rPr>
        <w:t xml:space="preserve"> README</w:t>
      </w:r>
    </w:p>
    <w:p w:rsidR="00CC3E59" w:rsidRPr="00CC3E59" w:rsidRDefault="00CC3E59" w:rsidP="00CC3E59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:rsidR="00816A92" w:rsidRPr="00816A92" w:rsidRDefault="00816A92" w:rsidP="00816A92">
      <w:pPr>
        <w:pStyle w:val="1"/>
        <w:shd w:val="clear" w:color="auto" w:fill="FFFFFF"/>
        <w:spacing w:before="0" w:after="0"/>
        <w:jc w:val="both"/>
        <w:rPr>
          <w:rFonts w:cs="Times New Roman"/>
          <w:sz w:val="28"/>
        </w:rPr>
      </w:pPr>
      <w:r w:rsidRPr="00816A92">
        <w:rPr>
          <w:rFonts w:cs="Times New Roman"/>
          <w:sz w:val="28"/>
        </w:rPr>
        <w:t xml:space="preserve">50. Размещение </w:t>
      </w:r>
      <w:proofErr w:type="gramStart"/>
      <w:r w:rsidRPr="00816A92">
        <w:rPr>
          <w:rFonts w:cs="Times New Roman"/>
          <w:sz w:val="28"/>
        </w:rPr>
        <w:t>ваших</w:t>
      </w:r>
      <w:proofErr w:type="gramEnd"/>
      <w:r w:rsidRPr="00816A92">
        <w:rPr>
          <w:rFonts w:cs="Times New Roman"/>
          <w:sz w:val="28"/>
        </w:rPr>
        <w:t xml:space="preserve"> </w:t>
      </w:r>
      <w:proofErr w:type="spellStart"/>
      <w:r w:rsidRPr="00816A92">
        <w:rPr>
          <w:rFonts w:cs="Times New Roman"/>
          <w:sz w:val="28"/>
        </w:rPr>
        <w:t>git</w:t>
      </w:r>
      <w:proofErr w:type="spellEnd"/>
      <w:r w:rsidRPr="00816A92">
        <w:rPr>
          <w:rFonts w:cs="Times New Roman"/>
          <w:sz w:val="28"/>
        </w:rPr>
        <w:t xml:space="preserve"> </w:t>
      </w:r>
      <w:proofErr w:type="spellStart"/>
      <w:r w:rsidRPr="00816A92">
        <w:rPr>
          <w:rFonts w:cs="Times New Roman"/>
          <w:sz w:val="28"/>
        </w:rPr>
        <w:t>репозиториев</w:t>
      </w:r>
      <w:proofErr w:type="spellEnd"/>
    </w:p>
    <w:p w:rsidR="00816A92" w:rsidRPr="00816A92" w:rsidRDefault="00816A92" w:rsidP="00816A92">
      <w:pPr>
        <w:pStyle w:val="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16A92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816A92">
        <w:rPr>
          <w:b w:val="0"/>
          <w:sz w:val="28"/>
          <w:szCs w:val="28"/>
        </w:rPr>
        <w:t xml:space="preserve">научиться настраивать </w:t>
      </w:r>
      <w:proofErr w:type="spellStart"/>
      <w:r w:rsidRPr="00816A92">
        <w:rPr>
          <w:b w:val="0"/>
          <w:sz w:val="28"/>
          <w:szCs w:val="28"/>
        </w:rPr>
        <w:t>git</w:t>
      </w:r>
      <w:proofErr w:type="spellEnd"/>
      <w:r w:rsidRPr="00816A92">
        <w:rPr>
          <w:b w:val="0"/>
          <w:sz w:val="28"/>
          <w:szCs w:val="28"/>
        </w:rPr>
        <w:t xml:space="preserve"> сервер для совместного использования </w:t>
      </w:r>
      <w:proofErr w:type="spellStart"/>
      <w:r w:rsidRPr="00816A92">
        <w:rPr>
          <w:b w:val="0"/>
          <w:sz w:val="28"/>
          <w:szCs w:val="28"/>
        </w:rPr>
        <w:t>репозиториев</w:t>
      </w:r>
      <w:proofErr w:type="spellEnd"/>
      <w:r w:rsidRPr="00816A92">
        <w:rPr>
          <w:b w:val="0"/>
          <w:sz w:val="28"/>
          <w:szCs w:val="28"/>
        </w:rPr>
        <w:t>.</w:t>
      </w:r>
    </w:p>
    <w:p w:rsidR="00816A92" w:rsidRPr="00816A92" w:rsidRDefault="00816A92" w:rsidP="00816A92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16A92">
        <w:rPr>
          <w:sz w:val="28"/>
          <w:szCs w:val="28"/>
        </w:rPr>
        <w:t xml:space="preserve">Есть много способов </w:t>
      </w:r>
      <w:proofErr w:type="spellStart"/>
      <w:r w:rsidRPr="00816A92">
        <w:rPr>
          <w:sz w:val="28"/>
          <w:szCs w:val="28"/>
        </w:rPr>
        <w:t>расшаривать</w:t>
      </w:r>
      <w:proofErr w:type="spellEnd"/>
      <w:r w:rsidRPr="00816A92">
        <w:rPr>
          <w:sz w:val="28"/>
          <w:szCs w:val="28"/>
        </w:rPr>
        <w:t xml:space="preserve"> </w:t>
      </w:r>
      <w:proofErr w:type="spellStart"/>
      <w:r w:rsidRPr="00816A92">
        <w:rPr>
          <w:sz w:val="28"/>
          <w:szCs w:val="28"/>
        </w:rPr>
        <w:t>git</w:t>
      </w:r>
      <w:proofErr w:type="spellEnd"/>
      <w:r w:rsidRPr="00816A92">
        <w:rPr>
          <w:sz w:val="28"/>
          <w:szCs w:val="28"/>
        </w:rPr>
        <w:t xml:space="preserve"> </w:t>
      </w:r>
      <w:proofErr w:type="spellStart"/>
      <w:r w:rsidRPr="00816A92">
        <w:rPr>
          <w:sz w:val="28"/>
          <w:szCs w:val="28"/>
        </w:rPr>
        <w:t>репозитории</w:t>
      </w:r>
      <w:proofErr w:type="spellEnd"/>
      <w:r w:rsidRPr="00816A92">
        <w:rPr>
          <w:sz w:val="28"/>
          <w:szCs w:val="28"/>
        </w:rPr>
        <w:t xml:space="preserve"> по сети. Вот быстрый способ.</w:t>
      </w:r>
    </w:p>
    <w:p w:rsidR="00816A92" w:rsidRPr="00816A92" w:rsidRDefault="00816A92" w:rsidP="00816A92">
      <w:pPr>
        <w:pStyle w:val="2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 xml:space="preserve">1 </w:t>
      </w:r>
      <w:r w:rsidRPr="00816A92">
        <w:rPr>
          <w:sz w:val="28"/>
          <w:szCs w:val="28"/>
        </w:rPr>
        <w:t xml:space="preserve">Запуск </w:t>
      </w:r>
      <w:proofErr w:type="spellStart"/>
      <w:r w:rsidRPr="00816A92">
        <w:rPr>
          <w:sz w:val="28"/>
          <w:szCs w:val="28"/>
        </w:rPr>
        <w:t>git</w:t>
      </w:r>
      <w:proofErr w:type="spellEnd"/>
      <w:r w:rsidRPr="00816A92">
        <w:rPr>
          <w:sz w:val="28"/>
          <w:szCs w:val="28"/>
        </w:rPr>
        <w:t xml:space="preserve"> сервера</w:t>
      </w:r>
    </w:p>
    <w:p w:rsidR="00816A92" w:rsidRPr="00816A92" w:rsidRDefault="00816A92" w:rsidP="00816A92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816A92">
        <w:rPr>
          <w:caps/>
          <w:sz w:val="28"/>
          <w:szCs w:val="28"/>
        </w:rPr>
        <w:t>ВЫПОЛНИТЕ</w:t>
      </w:r>
      <w:r w:rsidRPr="00816A92">
        <w:rPr>
          <w:caps/>
          <w:sz w:val="28"/>
          <w:szCs w:val="28"/>
          <w:lang w:val="en-US"/>
        </w:rPr>
        <w:t>:</w:t>
      </w:r>
    </w:p>
    <w:p w:rsidR="00816A92" w:rsidRPr="00816A92" w:rsidRDefault="00816A92" w:rsidP="00816A92">
      <w:pPr>
        <w:pStyle w:val="HTML"/>
        <w:jc w:val="both"/>
        <w:rPr>
          <w:sz w:val="24"/>
          <w:szCs w:val="28"/>
          <w:lang w:val="en-US"/>
        </w:rPr>
      </w:pPr>
      <w:r w:rsidRPr="00816A92">
        <w:rPr>
          <w:sz w:val="24"/>
          <w:szCs w:val="28"/>
          <w:lang w:val="en-US"/>
        </w:rPr>
        <w:t># (From the work directory)</w:t>
      </w:r>
    </w:p>
    <w:p w:rsidR="00816A92" w:rsidRPr="00816A92" w:rsidRDefault="00816A92" w:rsidP="00816A92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816A92">
        <w:rPr>
          <w:sz w:val="24"/>
          <w:szCs w:val="28"/>
          <w:lang w:val="en-US"/>
        </w:rPr>
        <w:t>git</w:t>
      </w:r>
      <w:proofErr w:type="spellEnd"/>
      <w:proofErr w:type="gramEnd"/>
      <w:r w:rsidRPr="00816A92">
        <w:rPr>
          <w:sz w:val="24"/>
          <w:szCs w:val="28"/>
          <w:lang w:val="en-US"/>
        </w:rPr>
        <w:t xml:space="preserve"> daemon --verbose --export-all --base-path=.</w:t>
      </w:r>
    </w:p>
    <w:p w:rsidR="00816A92" w:rsidRPr="00816A92" w:rsidRDefault="00816A92" w:rsidP="00816A92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16A92">
        <w:rPr>
          <w:sz w:val="28"/>
          <w:szCs w:val="28"/>
        </w:rPr>
        <w:t>Теперь в отдельном окне терминала перейдите в ваш рабочий каталог</w:t>
      </w:r>
    </w:p>
    <w:p w:rsidR="00816A92" w:rsidRPr="00816A92" w:rsidRDefault="00816A92" w:rsidP="00816A92">
      <w:pPr>
        <w:pStyle w:val="4"/>
        <w:shd w:val="clear" w:color="auto" w:fill="BDC3C7"/>
        <w:spacing w:before="0" w:beforeAutospacing="0" w:after="0" w:afterAutospacing="0"/>
        <w:jc w:val="both"/>
        <w:textAlignment w:val="bottom"/>
        <w:rPr>
          <w:caps/>
          <w:sz w:val="28"/>
          <w:szCs w:val="28"/>
          <w:lang w:val="en-US"/>
        </w:rPr>
      </w:pPr>
      <w:r w:rsidRPr="00816A92">
        <w:rPr>
          <w:caps/>
          <w:sz w:val="28"/>
          <w:szCs w:val="28"/>
        </w:rPr>
        <w:t>ВЫПОЛНИТЕ</w:t>
      </w:r>
      <w:r w:rsidRPr="00816A92">
        <w:rPr>
          <w:caps/>
          <w:sz w:val="28"/>
          <w:szCs w:val="28"/>
          <w:lang w:val="en-US"/>
        </w:rPr>
        <w:t>:</w:t>
      </w:r>
    </w:p>
    <w:p w:rsidR="00816A92" w:rsidRPr="00816A92" w:rsidRDefault="00816A92" w:rsidP="00816A92">
      <w:pPr>
        <w:pStyle w:val="HTML"/>
        <w:jc w:val="both"/>
        <w:rPr>
          <w:sz w:val="24"/>
          <w:szCs w:val="28"/>
          <w:lang w:val="en-US"/>
        </w:rPr>
      </w:pPr>
      <w:r w:rsidRPr="00816A92">
        <w:rPr>
          <w:sz w:val="24"/>
          <w:szCs w:val="28"/>
          <w:lang w:val="en-US"/>
        </w:rPr>
        <w:t># (From the work directory)</w:t>
      </w:r>
    </w:p>
    <w:p w:rsidR="00816A92" w:rsidRPr="00816A92" w:rsidRDefault="00816A92" w:rsidP="00816A92">
      <w:pPr>
        <w:pStyle w:val="HTML"/>
        <w:jc w:val="both"/>
        <w:rPr>
          <w:sz w:val="24"/>
          <w:szCs w:val="28"/>
          <w:lang w:val="en-US"/>
        </w:rPr>
      </w:pPr>
      <w:proofErr w:type="spellStart"/>
      <w:proofErr w:type="gramStart"/>
      <w:r w:rsidRPr="00816A92">
        <w:rPr>
          <w:sz w:val="24"/>
          <w:szCs w:val="28"/>
          <w:lang w:val="en-US"/>
        </w:rPr>
        <w:t>git</w:t>
      </w:r>
      <w:proofErr w:type="spellEnd"/>
      <w:proofErr w:type="gramEnd"/>
      <w:r w:rsidRPr="00816A92">
        <w:rPr>
          <w:sz w:val="24"/>
          <w:szCs w:val="28"/>
          <w:lang w:val="en-US"/>
        </w:rPr>
        <w:t xml:space="preserve"> clone git://localhost/hello.git </w:t>
      </w:r>
      <w:proofErr w:type="spellStart"/>
      <w:r w:rsidRPr="00816A92">
        <w:rPr>
          <w:sz w:val="24"/>
          <w:szCs w:val="28"/>
          <w:lang w:val="en-US"/>
        </w:rPr>
        <w:t>network_hello</w:t>
      </w:r>
      <w:proofErr w:type="spellEnd"/>
    </w:p>
    <w:p w:rsidR="00816A92" w:rsidRPr="00816A92" w:rsidRDefault="00816A92" w:rsidP="00816A92">
      <w:pPr>
        <w:pStyle w:val="HTML"/>
        <w:jc w:val="both"/>
        <w:rPr>
          <w:sz w:val="24"/>
          <w:szCs w:val="28"/>
        </w:rPr>
      </w:pPr>
      <w:proofErr w:type="spellStart"/>
      <w:r w:rsidRPr="00816A92">
        <w:rPr>
          <w:sz w:val="24"/>
          <w:szCs w:val="28"/>
        </w:rPr>
        <w:t>cd</w:t>
      </w:r>
      <w:proofErr w:type="spellEnd"/>
      <w:r w:rsidRPr="00816A92">
        <w:rPr>
          <w:sz w:val="24"/>
          <w:szCs w:val="28"/>
        </w:rPr>
        <w:t xml:space="preserve"> </w:t>
      </w:r>
      <w:proofErr w:type="spellStart"/>
      <w:r w:rsidRPr="00816A92">
        <w:rPr>
          <w:sz w:val="24"/>
          <w:szCs w:val="28"/>
        </w:rPr>
        <w:t>network_hello</w:t>
      </w:r>
      <w:proofErr w:type="spellEnd"/>
    </w:p>
    <w:p w:rsidR="00816A92" w:rsidRPr="00816A92" w:rsidRDefault="00816A92" w:rsidP="00816A92">
      <w:pPr>
        <w:pStyle w:val="HTML"/>
        <w:jc w:val="both"/>
        <w:rPr>
          <w:sz w:val="24"/>
          <w:szCs w:val="28"/>
        </w:rPr>
      </w:pPr>
      <w:proofErr w:type="spellStart"/>
      <w:r w:rsidRPr="00816A92">
        <w:rPr>
          <w:sz w:val="24"/>
          <w:szCs w:val="28"/>
        </w:rPr>
        <w:t>ls</w:t>
      </w:r>
      <w:proofErr w:type="spellEnd"/>
    </w:p>
    <w:p w:rsidR="00816A92" w:rsidRPr="00816A92" w:rsidRDefault="00816A92" w:rsidP="00816A92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16A92">
        <w:rPr>
          <w:sz w:val="28"/>
          <w:szCs w:val="28"/>
        </w:rPr>
        <w:t xml:space="preserve">Вы увидите копию проекта </w:t>
      </w:r>
      <w:proofErr w:type="spellStart"/>
      <w:r w:rsidRPr="00816A92">
        <w:rPr>
          <w:sz w:val="28"/>
          <w:szCs w:val="28"/>
        </w:rPr>
        <w:t>hello</w:t>
      </w:r>
      <w:proofErr w:type="spellEnd"/>
      <w:r w:rsidRPr="00816A92">
        <w:rPr>
          <w:sz w:val="28"/>
          <w:szCs w:val="28"/>
        </w:rPr>
        <w:t>.</w:t>
      </w:r>
    </w:p>
    <w:p w:rsidR="00816A92" w:rsidRPr="00816A92" w:rsidRDefault="00816A92" w:rsidP="00816A92">
      <w:pPr>
        <w:pStyle w:val="2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3"/>
          <w:i w:val="0"/>
          <w:sz w:val="28"/>
          <w:szCs w:val="28"/>
        </w:rPr>
        <w:t xml:space="preserve">2 </w:t>
      </w:r>
      <w:r w:rsidRPr="00816A92">
        <w:rPr>
          <w:sz w:val="28"/>
          <w:szCs w:val="28"/>
        </w:rPr>
        <w:t xml:space="preserve">Отправка в </w:t>
      </w:r>
      <w:proofErr w:type="spellStart"/>
      <w:r w:rsidRPr="00816A92">
        <w:rPr>
          <w:sz w:val="28"/>
          <w:szCs w:val="28"/>
        </w:rPr>
        <w:t>Git</w:t>
      </w:r>
      <w:proofErr w:type="spellEnd"/>
      <w:r w:rsidRPr="00816A92">
        <w:rPr>
          <w:sz w:val="28"/>
          <w:szCs w:val="28"/>
        </w:rPr>
        <w:t xml:space="preserve"> </w:t>
      </w:r>
      <w:proofErr w:type="spellStart"/>
      <w:r w:rsidRPr="00816A92">
        <w:rPr>
          <w:sz w:val="28"/>
          <w:szCs w:val="28"/>
        </w:rPr>
        <w:t>Daemon</w:t>
      </w:r>
      <w:proofErr w:type="spellEnd"/>
    </w:p>
    <w:p w:rsidR="00816A92" w:rsidRPr="00816A92" w:rsidRDefault="00816A92" w:rsidP="00816A92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16A92">
        <w:rPr>
          <w:sz w:val="28"/>
          <w:szCs w:val="28"/>
        </w:rPr>
        <w:t>Если вы хотите разрешить отправку (</w:t>
      </w:r>
      <w:proofErr w:type="spellStart"/>
      <w:r w:rsidRPr="00816A92">
        <w:rPr>
          <w:rStyle w:val="HTML1"/>
          <w:sz w:val="24"/>
          <w:szCs w:val="28"/>
          <w:shd w:val="clear" w:color="auto" w:fill="EEEEEE"/>
        </w:rPr>
        <w:t>push</w:t>
      </w:r>
      <w:proofErr w:type="spellEnd"/>
      <w:r w:rsidRPr="00816A92">
        <w:rPr>
          <w:sz w:val="28"/>
          <w:szCs w:val="28"/>
        </w:rPr>
        <w:t xml:space="preserve">) в </w:t>
      </w:r>
      <w:proofErr w:type="spellStart"/>
      <w:r w:rsidRPr="00816A92">
        <w:rPr>
          <w:sz w:val="28"/>
          <w:szCs w:val="28"/>
        </w:rPr>
        <w:t>репозиторий</w:t>
      </w:r>
      <w:proofErr w:type="spellEnd"/>
      <w:r w:rsidRPr="00816A92">
        <w:rPr>
          <w:sz w:val="28"/>
          <w:szCs w:val="28"/>
        </w:rPr>
        <w:t xml:space="preserve"> </w:t>
      </w:r>
      <w:proofErr w:type="spellStart"/>
      <w:r w:rsidRPr="00816A92">
        <w:rPr>
          <w:sz w:val="28"/>
          <w:szCs w:val="28"/>
        </w:rPr>
        <w:t>Git</w:t>
      </w:r>
      <w:proofErr w:type="spellEnd"/>
      <w:r w:rsidRPr="00816A92">
        <w:rPr>
          <w:sz w:val="28"/>
          <w:szCs w:val="28"/>
        </w:rPr>
        <w:t xml:space="preserve"> </w:t>
      </w:r>
      <w:proofErr w:type="spellStart"/>
      <w:r w:rsidRPr="00816A92">
        <w:rPr>
          <w:sz w:val="28"/>
          <w:szCs w:val="28"/>
        </w:rPr>
        <w:t>Daemon</w:t>
      </w:r>
      <w:proofErr w:type="spellEnd"/>
      <w:r w:rsidRPr="00816A92">
        <w:rPr>
          <w:sz w:val="28"/>
          <w:szCs w:val="28"/>
        </w:rPr>
        <w:t>, добавьте метку </w:t>
      </w:r>
      <w:r w:rsidRPr="00816A92">
        <w:rPr>
          <w:rStyle w:val="HTML1"/>
          <w:sz w:val="24"/>
          <w:szCs w:val="28"/>
          <w:shd w:val="clear" w:color="auto" w:fill="EEEEEE"/>
        </w:rPr>
        <w:t>--</w:t>
      </w:r>
      <w:proofErr w:type="spellStart"/>
      <w:r w:rsidRPr="00816A92">
        <w:rPr>
          <w:rStyle w:val="HTML1"/>
          <w:sz w:val="24"/>
          <w:szCs w:val="28"/>
          <w:shd w:val="clear" w:color="auto" w:fill="EEEEEE"/>
        </w:rPr>
        <w:t>enable=receive-pack</w:t>
      </w:r>
      <w:proofErr w:type="spellEnd"/>
      <w:r w:rsidRPr="00816A92">
        <w:rPr>
          <w:szCs w:val="28"/>
        </w:rPr>
        <w:t> </w:t>
      </w:r>
      <w:r w:rsidRPr="00816A92">
        <w:rPr>
          <w:sz w:val="28"/>
          <w:szCs w:val="28"/>
        </w:rPr>
        <w:t xml:space="preserve">к команде </w:t>
      </w:r>
      <w:proofErr w:type="spellStart"/>
      <w:r w:rsidRPr="00816A92">
        <w:rPr>
          <w:sz w:val="28"/>
          <w:szCs w:val="28"/>
        </w:rPr>
        <w:t>git</w:t>
      </w:r>
      <w:proofErr w:type="spellEnd"/>
      <w:r w:rsidRPr="00816A92">
        <w:rPr>
          <w:sz w:val="28"/>
          <w:szCs w:val="28"/>
        </w:rPr>
        <w:t xml:space="preserve"> </w:t>
      </w:r>
      <w:proofErr w:type="spellStart"/>
      <w:r w:rsidRPr="00816A92">
        <w:rPr>
          <w:sz w:val="28"/>
          <w:szCs w:val="28"/>
        </w:rPr>
        <w:t>daemon</w:t>
      </w:r>
      <w:proofErr w:type="spellEnd"/>
      <w:r w:rsidRPr="00816A92">
        <w:rPr>
          <w:sz w:val="28"/>
          <w:szCs w:val="28"/>
        </w:rPr>
        <w:t xml:space="preserve">. Будьте осторожны, этот сервер не производит аутентификацию, поэтому любой сможет отправлять изменения </w:t>
      </w:r>
      <w:proofErr w:type="gramStart"/>
      <w:r w:rsidRPr="00816A92">
        <w:rPr>
          <w:sz w:val="28"/>
          <w:szCs w:val="28"/>
        </w:rPr>
        <w:t>в</w:t>
      </w:r>
      <w:proofErr w:type="gramEnd"/>
      <w:r w:rsidRPr="00816A92">
        <w:rPr>
          <w:sz w:val="28"/>
          <w:szCs w:val="28"/>
        </w:rPr>
        <w:t xml:space="preserve"> ваш</w:t>
      </w:r>
      <w:r>
        <w:rPr>
          <w:sz w:val="28"/>
          <w:szCs w:val="28"/>
        </w:rPr>
        <w:t xml:space="preserve"> </w:t>
      </w:r>
      <w:r w:rsidRPr="00816A92">
        <w:rPr>
          <w:sz w:val="28"/>
          <w:szCs w:val="28"/>
        </w:rPr>
        <w:t xml:space="preserve"> </w:t>
      </w:r>
      <w:proofErr w:type="spellStart"/>
      <w:r w:rsidRPr="00816A92">
        <w:rPr>
          <w:sz w:val="28"/>
          <w:szCs w:val="28"/>
        </w:rPr>
        <w:t>репозиторий</w:t>
      </w:r>
      <w:proofErr w:type="spellEnd"/>
      <w:r w:rsidRPr="00816A92">
        <w:rPr>
          <w:sz w:val="28"/>
          <w:szCs w:val="28"/>
        </w:rPr>
        <w:t>.</w:t>
      </w:r>
    </w:p>
    <w:p w:rsidR="00CC3E59" w:rsidRDefault="00CC3E59" w:rsidP="00CC3E59">
      <w:pPr>
        <w:spacing w:line="240" w:lineRule="auto"/>
        <w:ind w:firstLine="0"/>
        <w:jc w:val="both"/>
        <w:rPr>
          <w:rFonts w:cs="Times New Roman"/>
          <w:szCs w:val="28"/>
        </w:rPr>
      </w:pPr>
    </w:p>
    <w:p w:rsidR="00816A92" w:rsidRPr="00816A92" w:rsidRDefault="00816A92" w:rsidP="00816A92">
      <w:pPr>
        <w:pStyle w:val="1"/>
        <w:spacing w:before="0" w:after="0"/>
        <w:ind w:firstLine="0"/>
        <w:rPr>
          <w:rFonts w:cs="Times New Roman"/>
          <w:sz w:val="28"/>
        </w:rPr>
      </w:pPr>
      <w:proofErr w:type="spellStart"/>
      <w:r w:rsidRPr="00816A92">
        <w:rPr>
          <w:rFonts w:cs="Times New Roman"/>
          <w:sz w:val="28"/>
        </w:rPr>
        <w:t>Расшаривание</w:t>
      </w:r>
      <w:proofErr w:type="spellEnd"/>
      <w:r w:rsidRPr="00816A92">
        <w:rPr>
          <w:rFonts w:cs="Times New Roman"/>
          <w:sz w:val="28"/>
        </w:rPr>
        <w:t xml:space="preserve"> </w:t>
      </w:r>
      <w:proofErr w:type="spellStart"/>
      <w:r w:rsidRPr="00816A92">
        <w:rPr>
          <w:rFonts w:cs="Times New Roman"/>
          <w:sz w:val="28"/>
        </w:rPr>
        <w:t>репозиториев</w:t>
      </w:r>
      <w:proofErr w:type="spellEnd"/>
    </w:p>
    <w:p w:rsidR="00816A92" w:rsidRPr="00816A92" w:rsidRDefault="00816A92" w:rsidP="00816A92">
      <w:pPr>
        <w:pStyle w:val="3"/>
        <w:spacing w:before="0" w:beforeAutospacing="0" w:after="0" w:afterAutospacing="0"/>
        <w:jc w:val="both"/>
        <w:rPr>
          <w:sz w:val="28"/>
          <w:szCs w:val="28"/>
        </w:rPr>
      </w:pPr>
      <w:r w:rsidRPr="00816A92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816A92">
        <w:rPr>
          <w:b w:val="0"/>
          <w:sz w:val="28"/>
          <w:szCs w:val="28"/>
        </w:rPr>
        <w:t xml:space="preserve">научиться </w:t>
      </w:r>
      <w:proofErr w:type="spellStart"/>
      <w:r w:rsidRPr="00816A92">
        <w:rPr>
          <w:b w:val="0"/>
          <w:sz w:val="28"/>
          <w:szCs w:val="28"/>
        </w:rPr>
        <w:t>расшаривать</w:t>
      </w:r>
      <w:proofErr w:type="spellEnd"/>
      <w:r w:rsidRPr="00816A92">
        <w:rPr>
          <w:b w:val="0"/>
          <w:sz w:val="28"/>
          <w:szCs w:val="28"/>
        </w:rPr>
        <w:t xml:space="preserve"> </w:t>
      </w:r>
      <w:proofErr w:type="spellStart"/>
      <w:r w:rsidRPr="00816A92">
        <w:rPr>
          <w:b w:val="0"/>
          <w:sz w:val="28"/>
          <w:szCs w:val="28"/>
        </w:rPr>
        <w:t>репозитории</w:t>
      </w:r>
      <w:proofErr w:type="spellEnd"/>
      <w:r w:rsidRPr="00816A92">
        <w:rPr>
          <w:b w:val="0"/>
          <w:sz w:val="28"/>
          <w:szCs w:val="28"/>
        </w:rPr>
        <w:t xml:space="preserve"> по </w:t>
      </w:r>
      <w:r w:rsidRPr="00816A92">
        <w:rPr>
          <w:rStyle w:val="caps"/>
          <w:b w:val="0"/>
          <w:sz w:val="28"/>
          <w:szCs w:val="28"/>
        </w:rPr>
        <w:t>WIFI</w:t>
      </w:r>
      <w:r w:rsidRPr="00816A92">
        <w:rPr>
          <w:b w:val="0"/>
          <w:sz w:val="28"/>
          <w:szCs w:val="28"/>
        </w:rPr>
        <w:t>.</w:t>
      </w:r>
    </w:p>
    <w:p w:rsidR="00816A92" w:rsidRPr="00816A92" w:rsidRDefault="00816A92" w:rsidP="00816A92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16A92">
        <w:rPr>
          <w:sz w:val="28"/>
          <w:szCs w:val="28"/>
        </w:rPr>
        <w:t xml:space="preserve">Посмотрите, </w:t>
      </w:r>
      <w:proofErr w:type="gramStart"/>
      <w:r w:rsidRPr="00816A92">
        <w:rPr>
          <w:sz w:val="28"/>
          <w:szCs w:val="28"/>
        </w:rPr>
        <w:t>запущен</w:t>
      </w:r>
      <w:proofErr w:type="gramEnd"/>
      <w:r w:rsidRPr="00816A92">
        <w:rPr>
          <w:sz w:val="28"/>
          <w:szCs w:val="28"/>
        </w:rPr>
        <w:t xml:space="preserve"> ли </w:t>
      </w:r>
      <w:proofErr w:type="spellStart"/>
      <w:r w:rsidRPr="00816A92">
        <w:rPr>
          <w:sz w:val="28"/>
          <w:szCs w:val="28"/>
        </w:rPr>
        <w:t>git</w:t>
      </w:r>
      <w:proofErr w:type="spellEnd"/>
      <w:r w:rsidRPr="00816A92">
        <w:rPr>
          <w:sz w:val="28"/>
          <w:szCs w:val="28"/>
        </w:rPr>
        <w:t xml:space="preserve"> </w:t>
      </w:r>
      <w:proofErr w:type="spellStart"/>
      <w:r w:rsidRPr="00816A92">
        <w:rPr>
          <w:sz w:val="28"/>
          <w:szCs w:val="28"/>
        </w:rPr>
        <w:t>daemon</w:t>
      </w:r>
      <w:proofErr w:type="spellEnd"/>
      <w:r w:rsidRPr="00816A92">
        <w:rPr>
          <w:sz w:val="28"/>
          <w:szCs w:val="28"/>
        </w:rPr>
        <w:t xml:space="preserve"> у вашего соседа. Обменяйтесь IP-адресами и проверьте, сможете ли вы извлекать изменения из </w:t>
      </w:r>
      <w:proofErr w:type="spellStart"/>
      <w:r w:rsidRPr="00816A92">
        <w:rPr>
          <w:sz w:val="28"/>
          <w:szCs w:val="28"/>
        </w:rPr>
        <w:t>репозиториев</w:t>
      </w:r>
      <w:proofErr w:type="spellEnd"/>
      <w:r w:rsidRPr="00816A92">
        <w:rPr>
          <w:sz w:val="28"/>
          <w:szCs w:val="28"/>
        </w:rPr>
        <w:t xml:space="preserve"> друг друга.</w:t>
      </w:r>
    </w:p>
    <w:p w:rsidR="00816A92" w:rsidRPr="00CC3E59" w:rsidRDefault="00816A92" w:rsidP="00CC3E59">
      <w:pPr>
        <w:spacing w:line="240" w:lineRule="auto"/>
        <w:ind w:firstLine="0"/>
        <w:jc w:val="both"/>
        <w:rPr>
          <w:rFonts w:cs="Times New Roman"/>
          <w:szCs w:val="28"/>
        </w:rPr>
      </w:pPr>
    </w:p>
    <w:sectPr w:rsidR="00816A92" w:rsidRPr="00CC3E59" w:rsidSect="00CC3E5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642A"/>
    <w:multiLevelType w:val="multilevel"/>
    <w:tmpl w:val="BB04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4BD6"/>
    <w:multiLevelType w:val="multilevel"/>
    <w:tmpl w:val="4BDA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74D34"/>
    <w:multiLevelType w:val="multilevel"/>
    <w:tmpl w:val="EF2A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CC1D8E"/>
    <w:multiLevelType w:val="multilevel"/>
    <w:tmpl w:val="FAFE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A916B0"/>
    <w:multiLevelType w:val="multilevel"/>
    <w:tmpl w:val="1C2E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2D0D09"/>
    <w:multiLevelType w:val="multilevel"/>
    <w:tmpl w:val="9AC8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6D1EA3"/>
    <w:multiLevelType w:val="multilevel"/>
    <w:tmpl w:val="21A4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3271F9"/>
    <w:multiLevelType w:val="multilevel"/>
    <w:tmpl w:val="7A88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9F36A4"/>
    <w:multiLevelType w:val="multilevel"/>
    <w:tmpl w:val="0668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0F3539"/>
    <w:multiLevelType w:val="multilevel"/>
    <w:tmpl w:val="116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1A6969"/>
    <w:multiLevelType w:val="multilevel"/>
    <w:tmpl w:val="6CFC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C3E59"/>
    <w:rsid w:val="00386018"/>
    <w:rsid w:val="0049527C"/>
    <w:rsid w:val="007B3596"/>
    <w:rsid w:val="00816A92"/>
    <w:rsid w:val="00C348D1"/>
    <w:rsid w:val="00CC3E59"/>
    <w:rsid w:val="00EE7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8D1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527C"/>
    <w:pPr>
      <w:keepNext/>
      <w:keepLines/>
      <w:spacing w:before="480" w:after="24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link w:val="20"/>
    <w:uiPriority w:val="9"/>
    <w:qFormat/>
    <w:rsid w:val="00CC3E59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C3E59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C3E59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27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C3E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C3E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C3E5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CC3E59"/>
    <w:rPr>
      <w:i/>
      <w:iCs/>
    </w:rPr>
  </w:style>
  <w:style w:type="character" w:styleId="a4">
    <w:name w:val="Strong"/>
    <w:basedOn w:val="a0"/>
    <w:uiPriority w:val="22"/>
    <w:qFormat/>
    <w:rsid w:val="00CC3E5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C3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E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CC3E5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caps">
    <w:name w:val="caps"/>
    <w:basedOn w:val="a0"/>
    <w:rsid w:val="00CC3E59"/>
  </w:style>
  <w:style w:type="character" w:styleId="HTML1">
    <w:name w:val="HTML Code"/>
    <w:basedOn w:val="a0"/>
    <w:uiPriority w:val="99"/>
    <w:semiHidden/>
    <w:unhideWhenUsed/>
    <w:rsid w:val="00CC3E59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CC3E59"/>
    <w:rPr>
      <w:color w:val="0000FF"/>
      <w:u w:val="single"/>
    </w:rPr>
  </w:style>
  <w:style w:type="character" w:customStyle="1" w:styleId="carbon-wrap">
    <w:name w:val="carbon-wrap"/>
    <w:basedOn w:val="a0"/>
    <w:rsid w:val="00CC3E59"/>
  </w:style>
  <w:style w:type="paragraph" w:customStyle="1" w:styleId="note">
    <w:name w:val="note"/>
    <w:basedOn w:val="a"/>
    <w:rsid w:val="00816A9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2271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618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142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7779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3135">
                      <w:marLeft w:val="0"/>
                      <w:marRight w:val="0"/>
                      <w:marTop w:val="0"/>
                      <w:marBottom w:val="2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5808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2021-03-16T00:18:00Z</dcterms:created>
  <dcterms:modified xsi:type="dcterms:W3CDTF">2021-03-16T00:40:00Z</dcterms:modified>
</cp:coreProperties>
</file>